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C</w:t>
      </w:r>
      <w:r w:rsidR="00601F0B" w:rsidRPr="00843C47">
        <w:rPr>
          <w:rFonts w:ascii="Times New Roman" w:hAnsi="Times New Roman" w:cs="Times New Roman"/>
          <w:b/>
          <w:sz w:val="24"/>
          <w:szCs w:val="24"/>
        </w:rPr>
        <w:t>LASSIFICATION</w:t>
      </w:r>
      <w:r w:rsidRPr="00843C47">
        <w:rPr>
          <w:rFonts w:ascii="Times New Roman" w:hAnsi="Times New Roman" w:cs="Times New Roman"/>
          <w:b/>
          <w:sz w:val="24"/>
          <w:szCs w:val="24"/>
        </w:rPr>
        <w:t xml:space="preserve"> OF NIGERIAN NEWS HEADLINES USING SOME SELECTED MACHINE LEARNING ALGORITHMS</w:t>
      </w:r>
    </w:p>
    <w:p w:rsidR="005E5774" w:rsidRPr="00843C47" w:rsidRDefault="005E5774" w:rsidP="00CC1B87">
      <w:pPr>
        <w:spacing w:line="360" w:lineRule="auto"/>
        <w:ind w:left="-180"/>
        <w:jc w:val="center"/>
        <w:rPr>
          <w:rFonts w:ascii="Times New Roman" w:hAnsi="Times New Roman" w:cs="Times New Roman"/>
          <w:b/>
          <w:sz w:val="24"/>
          <w:szCs w:val="24"/>
        </w:rPr>
      </w:pP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A PROJECT SUBMITTED</w:t>
      </w:r>
    </w:p>
    <w:p w:rsidR="005E5774" w:rsidRPr="00843C47" w:rsidRDefault="005E5774" w:rsidP="00CC1B87">
      <w:pPr>
        <w:spacing w:line="360" w:lineRule="auto"/>
        <w:rPr>
          <w:rFonts w:ascii="Times New Roman" w:hAnsi="Times New Roman" w:cs="Times New Roman"/>
          <w:b/>
          <w:sz w:val="24"/>
          <w:szCs w:val="24"/>
        </w:rPr>
      </w:pP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BY</w:t>
      </w:r>
    </w:p>
    <w:p w:rsidR="005E5774" w:rsidRPr="00843C47" w:rsidRDefault="005E5774" w:rsidP="00CC1B87">
      <w:pPr>
        <w:spacing w:line="360" w:lineRule="auto"/>
        <w:ind w:left="-180"/>
        <w:jc w:val="center"/>
        <w:rPr>
          <w:rFonts w:ascii="Times New Roman" w:hAnsi="Times New Roman" w:cs="Times New Roman"/>
          <w:b/>
          <w:sz w:val="24"/>
          <w:szCs w:val="24"/>
        </w:rPr>
      </w:pP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ABIODUN LATIFAT OLUWADAMILOLA</w:t>
      </w: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CSC/2017/2002</w:t>
      </w:r>
    </w:p>
    <w:p w:rsidR="005E5774" w:rsidRPr="00843C47" w:rsidRDefault="005E5774" w:rsidP="00CC1B87">
      <w:pPr>
        <w:spacing w:line="360" w:lineRule="auto"/>
        <w:ind w:left="-180"/>
        <w:jc w:val="center"/>
        <w:rPr>
          <w:rFonts w:ascii="Times New Roman" w:hAnsi="Times New Roman" w:cs="Times New Roman"/>
          <w:b/>
          <w:sz w:val="24"/>
          <w:szCs w:val="24"/>
        </w:rPr>
      </w:pP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UNDER THE SUPERVISION OF</w:t>
      </w: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DR T.M. FAGBOLA</w:t>
      </w:r>
    </w:p>
    <w:p w:rsidR="005E5774" w:rsidRPr="00843C47" w:rsidRDefault="005E5774" w:rsidP="00CC1B87">
      <w:pPr>
        <w:spacing w:line="360" w:lineRule="auto"/>
        <w:rPr>
          <w:rFonts w:ascii="Times New Roman" w:hAnsi="Times New Roman" w:cs="Times New Roman"/>
          <w:b/>
          <w:sz w:val="24"/>
          <w:szCs w:val="24"/>
        </w:rPr>
      </w:pPr>
    </w:p>
    <w:p w:rsidR="005E5774" w:rsidRPr="00843C47" w:rsidRDefault="005E5774" w:rsidP="00CC1B87">
      <w:pPr>
        <w:spacing w:line="360" w:lineRule="auto"/>
        <w:ind w:left="-180"/>
        <w:jc w:val="center"/>
        <w:rPr>
          <w:rFonts w:ascii="Times New Roman" w:hAnsi="Times New Roman" w:cs="Times New Roman"/>
          <w:b/>
          <w:sz w:val="24"/>
          <w:szCs w:val="24"/>
        </w:rPr>
      </w:pP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IN PARTIAL FULFILMENT OF THE REQUIREMENTS FOR THE AWARD OF</w:t>
      </w: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BACHELOR OF SCIENCE DEGREE (BSc)</w:t>
      </w: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IN</w:t>
      </w: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COMPUTER SCIENCE</w:t>
      </w: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FEDERAL UNIVERSITY OYE-EKITI</w:t>
      </w:r>
    </w:p>
    <w:p w:rsidR="005E5774" w:rsidRPr="00843C47" w:rsidRDefault="005E5774" w:rsidP="00CC1B87">
      <w:pPr>
        <w:spacing w:line="360" w:lineRule="auto"/>
        <w:jc w:val="center"/>
        <w:rPr>
          <w:rFonts w:ascii="Times New Roman" w:hAnsi="Times New Roman" w:cs="Times New Roman"/>
          <w:b/>
          <w:sz w:val="24"/>
          <w:szCs w:val="24"/>
        </w:rPr>
      </w:pPr>
    </w:p>
    <w:p w:rsidR="005E5774" w:rsidRPr="00843C47" w:rsidRDefault="00FC4DC1" w:rsidP="00CC1B87">
      <w:pPr>
        <w:spacing w:line="360" w:lineRule="auto"/>
        <w:jc w:val="center"/>
        <w:rPr>
          <w:rFonts w:ascii="Times New Roman" w:hAnsi="Times New Roman" w:cs="Times New Roman"/>
          <w:b/>
          <w:sz w:val="24"/>
          <w:szCs w:val="24"/>
        </w:rPr>
      </w:pPr>
      <w:r w:rsidRPr="00843C47">
        <w:rPr>
          <w:rFonts w:ascii="Times New Roman" w:hAnsi="Times New Roman" w:cs="Times New Roman"/>
          <w:b/>
          <w:sz w:val="24"/>
          <w:szCs w:val="24"/>
        </w:rPr>
        <w:t>AUGUST</w:t>
      </w:r>
      <w:r w:rsidR="00986827" w:rsidRPr="00843C47">
        <w:rPr>
          <w:rFonts w:ascii="Times New Roman" w:hAnsi="Times New Roman" w:cs="Times New Roman"/>
          <w:b/>
          <w:sz w:val="24"/>
          <w:szCs w:val="24"/>
        </w:rPr>
        <w:t>, 2021</w:t>
      </w: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lastRenderedPageBreak/>
        <w:t>CHAPTER ONE</w:t>
      </w: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INTRODUCTION</w:t>
      </w:r>
    </w:p>
    <w:p w:rsidR="005E5774" w:rsidRPr="00843C47" w:rsidRDefault="005E5774" w:rsidP="00CC1B87">
      <w:pPr>
        <w:spacing w:line="360" w:lineRule="auto"/>
        <w:ind w:left="-180"/>
        <w:jc w:val="both"/>
        <w:rPr>
          <w:rFonts w:ascii="Times New Roman" w:hAnsi="Times New Roman" w:cs="Times New Roman"/>
          <w:b/>
          <w:sz w:val="24"/>
          <w:szCs w:val="24"/>
        </w:rPr>
      </w:pPr>
    </w:p>
    <w:p w:rsidR="005E5774" w:rsidRPr="00843C47" w:rsidRDefault="00986827" w:rsidP="00CC1B87">
      <w:pPr>
        <w:pStyle w:val="ListParagraph"/>
        <w:numPr>
          <w:ilvl w:val="1"/>
          <w:numId w:val="1"/>
        </w:numPr>
        <w:spacing w:line="360" w:lineRule="auto"/>
        <w:jc w:val="both"/>
        <w:rPr>
          <w:b/>
        </w:rPr>
      </w:pPr>
      <w:r w:rsidRPr="00843C47">
        <w:rPr>
          <w:b/>
        </w:rPr>
        <w:t>Background to the Study</w:t>
      </w:r>
    </w:p>
    <w:p w:rsidR="005E5774" w:rsidRPr="00843C47" w:rsidRDefault="005E5774" w:rsidP="00CC1B87">
      <w:pPr>
        <w:pStyle w:val="ListParagraph"/>
        <w:spacing w:line="360" w:lineRule="auto"/>
        <w:jc w:val="both"/>
        <w:rPr>
          <w:b/>
        </w:rPr>
      </w:pPr>
    </w:p>
    <w:p w:rsidR="005E5774" w:rsidRPr="00843C47" w:rsidRDefault="005046D2" w:rsidP="00CC1B87">
      <w:pPr>
        <w:spacing w:line="360" w:lineRule="auto"/>
        <w:ind w:firstLine="720"/>
        <w:jc w:val="both"/>
        <w:rPr>
          <w:rFonts w:ascii="Times New Roman" w:hAnsi="Times New Roman" w:cs="Times New Roman"/>
          <w:sz w:val="24"/>
          <w:szCs w:val="24"/>
        </w:rPr>
      </w:pPr>
      <w:r w:rsidRPr="00843C47">
        <w:rPr>
          <w:rFonts w:ascii="Times New Roman" w:hAnsi="Times New Roman" w:cs="Times New Roman"/>
          <w:sz w:val="24"/>
          <w:szCs w:val="24"/>
        </w:rPr>
        <w:t xml:space="preserve">According to Collins dictionary, a </w:t>
      </w:r>
      <w:r w:rsidR="00986827" w:rsidRPr="00843C47">
        <w:rPr>
          <w:rFonts w:ascii="Times New Roman" w:hAnsi="Times New Roman" w:cs="Times New Roman"/>
          <w:sz w:val="24"/>
          <w:szCs w:val="24"/>
        </w:rPr>
        <w:t>news headline is the title of the Newspaper story or the summary of the whole news. It is important because it helps the reader to identify the nature of the news so that they don’t go through the whole news to understand what it is about. Online distribution of news stories has become a standard conduct of media sources. News headlines are vital in both capturing readers’ attention and in influencing their online reading experience of news because in most cases, people limit their reading to headlines only, without clicking on a link to the full news (</w:t>
      </w:r>
      <w:r w:rsidR="00986827" w:rsidRPr="00843C47">
        <w:rPr>
          <w:rFonts w:ascii="Times New Roman" w:eastAsia="Times New Roman" w:hAnsi="Times New Roman" w:cs="Times New Roman"/>
          <w:color w:val="000000"/>
          <w:sz w:val="24"/>
          <w:szCs w:val="24"/>
        </w:rPr>
        <w:t>Holsanova</w:t>
      </w:r>
      <w:r w:rsidR="00986827" w:rsidRPr="00843C47">
        <w:rPr>
          <w:rFonts w:ascii="Times New Roman" w:eastAsia="Times New Roman" w:hAnsi="Times New Roman" w:cs="Times New Roman"/>
          <w:i/>
          <w:color w:val="000000"/>
          <w:sz w:val="24"/>
          <w:szCs w:val="24"/>
        </w:rPr>
        <w:t>et al</w:t>
      </w:r>
      <w:r w:rsidR="00986827" w:rsidRPr="00843C47">
        <w:rPr>
          <w:rFonts w:ascii="Times New Roman" w:eastAsia="Times New Roman" w:hAnsi="Times New Roman" w:cs="Times New Roman"/>
          <w:color w:val="000000"/>
          <w:sz w:val="24"/>
          <w:szCs w:val="24"/>
        </w:rPr>
        <w:t>., 2006</w:t>
      </w:r>
      <w:r w:rsidR="00986827" w:rsidRPr="00843C47">
        <w:rPr>
          <w:rFonts w:ascii="Times New Roman" w:hAnsi="Times New Roman" w:cs="Times New Roman"/>
          <w:sz w:val="24"/>
          <w:szCs w:val="24"/>
        </w:rPr>
        <w:t>). However, in a national context, the need for News headlines classification is eminent to understand the hidden trend regarding issues of national interest</w:t>
      </w:r>
      <w:r w:rsidR="00CD7ED7" w:rsidRPr="00843C47">
        <w:rPr>
          <w:rFonts w:ascii="Times New Roman" w:hAnsi="Times New Roman" w:cs="Times New Roman"/>
          <w:sz w:val="24"/>
          <w:szCs w:val="24"/>
        </w:rPr>
        <w:t xml:space="preserve"> such as kidnap, rape, corruption,</w:t>
      </w:r>
      <w:r w:rsidR="006C457C">
        <w:rPr>
          <w:rFonts w:ascii="Times New Roman" w:hAnsi="Times New Roman" w:cs="Times New Roman"/>
          <w:sz w:val="24"/>
          <w:szCs w:val="24"/>
        </w:rPr>
        <w:t xml:space="preserve"> child abuse,</w:t>
      </w:r>
      <w:r w:rsidR="00CD7ED7" w:rsidRPr="00843C47">
        <w:rPr>
          <w:rFonts w:ascii="Times New Roman" w:hAnsi="Times New Roman" w:cs="Times New Roman"/>
          <w:sz w:val="24"/>
          <w:szCs w:val="24"/>
        </w:rPr>
        <w:t xml:space="preserve"> crime and so on.</w:t>
      </w:r>
    </w:p>
    <w:p w:rsidR="00C108D4" w:rsidRPr="00843C47" w:rsidRDefault="00C108D4" w:rsidP="00CC1B87">
      <w:pPr>
        <w:spacing w:after="0" w:line="360" w:lineRule="auto"/>
        <w:jc w:val="both"/>
        <w:rPr>
          <w:rFonts w:ascii="Times New Roman" w:hAnsi="Times New Roman" w:cs="Times New Roman"/>
          <w:color w:val="000000"/>
          <w:sz w:val="24"/>
          <w:szCs w:val="24"/>
        </w:rPr>
      </w:pPr>
      <w:r w:rsidRPr="00843C47">
        <w:rPr>
          <w:rFonts w:ascii="Times New Roman" w:hAnsi="Times New Roman" w:cs="Times New Roman"/>
          <w:color w:val="000000"/>
          <w:sz w:val="24"/>
          <w:szCs w:val="24"/>
        </w:rPr>
        <w:t>Classification is a challenging task in the field of text mining as it requires pre-processing steps to prepare the textual data into organized form which is initially available in the unorganized form. The different steps involved in news</w:t>
      </w:r>
      <w:r w:rsidR="00A420D9" w:rsidRPr="00843C47">
        <w:rPr>
          <w:rFonts w:ascii="Times New Roman" w:hAnsi="Times New Roman" w:cs="Times New Roman"/>
          <w:color w:val="000000"/>
          <w:sz w:val="24"/>
          <w:szCs w:val="24"/>
        </w:rPr>
        <w:t xml:space="preserve"> headline</w:t>
      </w:r>
      <w:r w:rsidRPr="00843C47">
        <w:rPr>
          <w:rFonts w:ascii="Times New Roman" w:hAnsi="Times New Roman" w:cs="Times New Roman"/>
          <w:color w:val="000000"/>
          <w:sz w:val="24"/>
          <w:szCs w:val="24"/>
        </w:rPr>
        <w:t xml:space="preserve"> classification are collection of news, pre-processing of collected news, feature </w:t>
      </w:r>
      <w:r w:rsidR="006C457C">
        <w:rPr>
          <w:rFonts w:ascii="Times New Roman" w:hAnsi="Times New Roman" w:cs="Times New Roman"/>
          <w:color w:val="000000"/>
          <w:sz w:val="24"/>
          <w:szCs w:val="24"/>
        </w:rPr>
        <w:t>extraction</w:t>
      </w:r>
      <w:r w:rsidRPr="00843C47">
        <w:rPr>
          <w:rFonts w:ascii="Times New Roman" w:hAnsi="Times New Roman" w:cs="Times New Roman"/>
          <w:color w:val="000000"/>
          <w:sz w:val="24"/>
          <w:szCs w:val="24"/>
        </w:rPr>
        <w:t>, different classification techniques to classify news and evaluating performance measure for different classification technique. (</w:t>
      </w:r>
      <w:r w:rsidRPr="00843C47">
        <w:rPr>
          <w:rFonts w:ascii="Times New Roman" w:hAnsi="Times New Roman" w:cs="Times New Roman"/>
          <w:bCs/>
          <w:color w:val="000000"/>
          <w:sz w:val="24"/>
          <w:szCs w:val="24"/>
        </w:rPr>
        <w:t xml:space="preserve">Nabamita Deb </w:t>
      </w:r>
      <w:r w:rsidRPr="00843C47">
        <w:rPr>
          <w:rFonts w:ascii="Times New Roman" w:hAnsi="Times New Roman" w:cs="Times New Roman"/>
          <w:bCs/>
          <w:i/>
          <w:color w:val="000000"/>
          <w:sz w:val="24"/>
          <w:szCs w:val="24"/>
        </w:rPr>
        <w:t>et al</w:t>
      </w:r>
      <w:r w:rsidRPr="00843C47">
        <w:rPr>
          <w:rFonts w:ascii="Times New Roman" w:hAnsi="Times New Roman" w:cs="Times New Roman"/>
          <w:bCs/>
          <w:color w:val="000000"/>
          <w:sz w:val="24"/>
          <w:szCs w:val="24"/>
        </w:rPr>
        <w:t>., 2020)</w:t>
      </w:r>
      <w:r w:rsidRPr="00843C47">
        <w:rPr>
          <w:rFonts w:ascii="Times New Roman" w:hAnsi="Times New Roman" w:cs="Times New Roman"/>
          <w:color w:val="000000"/>
          <w:sz w:val="24"/>
          <w:szCs w:val="24"/>
        </w:rPr>
        <w:t>.</w:t>
      </w:r>
    </w:p>
    <w:p w:rsidR="00C108D4" w:rsidRPr="00843C47" w:rsidRDefault="00C108D4" w:rsidP="00CC1B87">
      <w:pPr>
        <w:spacing w:after="0" w:line="360" w:lineRule="auto"/>
        <w:jc w:val="both"/>
        <w:rPr>
          <w:rFonts w:ascii="Times New Roman" w:hAnsi="Times New Roman" w:cs="Times New Roman"/>
          <w:sz w:val="24"/>
          <w:szCs w:val="24"/>
        </w:rPr>
      </w:pPr>
    </w:p>
    <w:p w:rsidR="00C108D4" w:rsidRPr="00843C47"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News article Classification is a recently growing area of interest in text classification because of its associated multiple matching categories (Fagbola, Thakur and Olugbara, 2019). Basically, classification is a process of categorizing a given set of data into classes; it can be on either structured or unstructured data. The classes are often referred to as target, label or categories. In this study, the Classification of Nigeria News Headlines is treated as a</w:t>
      </w:r>
      <w:r w:rsidR="00C64A15" w:rsidRPr="00843C47">
        <w:rPr>
          <w:rFonts w:ascii="Times New Roman" w:hAnsi="Times New Roman" w:cs="Times New Roman"/>
          <w:sz w:val="24"/>
          <w:szCs w:val="24"/>
        </w:rPr>
        <w:t xml:space="preserve"> binary</w:t>
      </w:r>
      <w:r w:rsidRPr="00843C47">
        <w:rPr>
          <w:rFonts w:ascii="Times New Roman" w:hAnsi="Times New Roman" w:cs="Times New Roman"/>
          <w:sz w:val="24"/>
          <w:szCs w:val="24"/>
        </w:rPr>
        <w:t xml:space="preserve"> classification problem. The news headlines are thereby classified</w:t>
      </w:r>
      <w:r w:rsidR="00A35B2D" w:rsidRPr="00843C47">
        <w:rPr>
          <w:rFonts w:ascii="Times New Roman" w:hAnsi="Times New Roman" w:cs="Times New Roman"/>
          <w:sz w:val="24"/>
          <w:szCs w:val="24"/>
        </w:rPr>
        <w:t xml:space="preserve"> into X&lt;Y, Z categories</w:t>
      </w:r>
      <w:r w:rsidRPr="00843C47">
        <w:rPr>
          <w:rFonts w:ascii="Times New Roman" w:hAnsi="Times New Roman" w:cs="Times New Roman"/>
          <w:sz w:val="24"/>
          <w:szCs w:val="24"/>
        </w:rPr>
        <w:t xml:space="preserve"> using a classifie</w:t>
      </w:r>
      <w:r w:rsidR="00A35B2D" w:rsidRPr="00843C47">
        <w:rPr>
          <w:rFonts w:ascii="Times New Roman" w:hAnsi="Times New Roman" w:cs="Times New Roman"/>
          <w:sz w:val="24"/>
          <w:szCs w:val="24"/>
        </w:rPr>
        <w:t>r or ensemble of classifie</w:t>
      </w:r>
      <w:r w:rsidRPr="00843C47">
        <w:rPr>
          <w:rFonts w:ascii="Times New Roman" w:hAnsi="Times New Roman" w:cs="Times New Roman"/>
          <w:sz w:val="24"/>
          <w:szCs w:val="24"/>
        </w:rPr>
        <w:t>r</w:t>
      </w:r>
      <w:r w:rsidR="00A35B2D" w:rsidRPr="00843C47">
        <w:rPr>
          <w:rFonts w:ascii="Times New Roman" w:hAnsi="Times New Roman" w:cs="Times New Roman"/>
          <w:sz w:val="24"/>
          <w:szCs w:val="24"/>
        </w:rPr>
        <w:t>s</w:t>
      </w:r>
      <w:r w:rsidRPr="00843C47">
        <w:rPr>
          <w:rFonts w:ascii="Times New Roman" w:hAnsi="Times New Roman" w:cs="Times New Roman"/>
          <w:sz w:val="24"/>
          <w:szCs w:val="24"/>
        </w:rPr>
        <w:t xml:space="preserve">. The classifier, in this case, needs training dataset to understand how the given input variables are related to the class. Once the classifier is trained accurately, it is then </w:t>
      </w:r>
      <w:r w:rsidRPr="00843C47">
        <w:rPr>
          <w:rFonts w:ascii="Times New Roman" w:hAnsi="Times New Roman" w:cs="Times New Roman"/>
          <w:sz w:val="24"/>
          <w:szCs w:val="24"/>
        </w:rPr>
        <w:lastRenderedPageBreak/>
        <w:t xml:space="preserve">used by inputting a different dataset from testing set, and then allowed to predict the member of the class based on what it has learned from the training set. </w:t>
      </w:r>
    </w:p>
    <w:p w:rsidR="005E5774" w:rsidRPr="00843C47"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In this study, the performance of each machine learning algorithm such as Naïve Bayes, Support Vector Machine (SVM) and decision tree will be evaluated the for Classification of Nigeria News Headline and also in terms of accuracy, time and ability to predict correctly. The use of other machines such as F1 score, specificity and sensitivity measures are adopted to evaluate these algorithms. The Machine learning algorithms that will be considered in this study include: Logistic Regression, Naïve Bayes Classifier, Support Vector Machine (SVM) and Decision Tree.</w:t>
      </w:r>
    </w:p>
    <w:p w:rsidR="005E5774" w:rsidRPr="00843C47" w:rsidRDefault="005E5774" w:rsidP="00CC1B87">
      <w:pPr>
        <w:spacing w:line="360" w:lineRule="auto"/>
        <w:jc w:val="both"/>
        <w:rPr>
          <w:rFonts w:ascii="Times New Roman" w:hAnsi="Times New Roman" w:cs="Times New Roman"/>
          <w:sz w:val="24"/>
          <w:szCs w:val="24"/>
        </w:rPr>
      </w:pPr>
    </w:p>
    <w:p w:rsidR="005E5774" w:rsidRPr="00843C47" w:rsidRDefault="00986827" w:rsidP="00CC1B87">
      <w:pPr>
        <w:pStyle w:val="ListParagraph"/>
        <w:numPr>
          <w:ilvl w:val="1"/>
          <w:numId w:val="2"/>
        </w:numPr>
        <w:spacing w:line="360" w:lineRule="auto"/>
        <w:jc w:val="both"/>
        <w:rPr>
          <w:rFonts w:eastAsia="Calibri"/>
          <w:b/>
        </w:rPr>
      </w:pPr>
      <w:r w:rsidRPr="00843C47">
        <w:rPr>
          <w:rFonts w:eastAsia="Calibri"/>
          <w:b/>
        </w:rPr>
        <w:t xml:space="preserve">      Statement of the Problem</w:t>
      </w:r>
    </w:p>
    <w:p w:rsidR="005E5774" w:rsidRPr="00843C47" w:rsidRDefault="005E5774" w:rsidP="00CC1B87">
      <w:pPr>
        <w:pStyle w:val="ListParagraph"/>
        <w:spacing w:line="360" w:lineRule="auto"/>
        <w:ind w:left="360" w:firstLine="360"/>
        <w:jc w:val="both"/>
        <w:rPr>
          <w:rFonts w:eastAsia="Calibri"/>
        </w:rPr>
      </w:pPr>
    </w:p>
    <w:p w:rsidR="005E5774" w:rsidRPr="00843C47"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 xml:space="preserve">Despite the absolute importance of headline features on news production and utilization, little or no attention has been paid to the technical analysis and classification of the </w:t>
      </w:r>
      <w:r w:rsidR="00E00A08" w:rsidRPr="00843C47">
        <w:rPr>
          <w:rFonts w:ascii="Times New Roman" w:hAnsi="Times New Roman" w:cs="Times New Roman"/>
          <w:sz w:val="24"/>
          <w:szCs w:val="24"/>
        </w:rPr>
        <w:t>Nigerian News</w:t>
      </w:r>
      <w:r w:rsidRPr="00843C47">
        <w:rPr>
          <w:rFonts w:ascii="Times New Roman" w:hAnsi="Times New Roman" w:cs="Times New Roman"/>
          <w:sz w:val="24"/>
          <w:szCs w:val="24"/>
        </w:rPr>
        <w:t xml:space="preserve"> headlines in recent times. An attempt in this direction can produce better understanding of the changing trends in sentiments, frequency and emotions regarding key societal issues expressed on Nigerian News headlines. Hence, classification of Nigerian News headlines is pertinent towards pattern discovery of hidden insights regarding issues of national interest. By implication, it could assist the government to determine and evaluate the extent to which certain policies have impacted on some issues of national interest and able to make a more informed decision. </w:t>
      </w:r>
    </w:p>
    <w:p w:rsidR="00BF2440" w:rsidRPr="00843C47" w:rsidRDefault="00BF2440"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Improvements during the classification phase of Nigerian news headlines is being sought to avoid misclassification. However, each algorithm is important at its own place but the right choice of classifier must be made after taking a look at its advantages as well as disadvantages listed with it. It can be seen that proper choice of classifier and making right decision can boost up your entire news headline classification accuracy (Mazhar, Shehzad and Muhammad, 2014)</w:t>
      </w:r>
    </w:p>
    <w:p w:rsidR="00BF2440" w:rsidRPr="00843C47" w:rsidRDefault="00BF2440" w:rsidP="00CC1B87">
      <w:pPr>
        <w:spacing w:line="360" w:lineRule="auto"/>
        <w:jc w:val="both"/>
        <w:rPr>
          <w:rFonts w:ascii="Times New Roman" w:hAnsi="Times New Roman" w:cs="Times New Roman"/>
          <w:sz w:val="24"/>
          <w:szCs w:val="24"/>
        </w:rPr>
      </w:pPr>
    </w:p>
    <w:p w:rsidR="00E00A08" w:rsidRPr="00843C47" w:rsidRDefault="00E00A08" w:rsidP="00CC1B87">
      <w:pPr>
        <w:spacing w:line="360" w:lineRule="auto"/>
        <w:jc w:val="both"/>
        <w:rPr>
          <w:rFonts w:ascii="Times New Roman" w:hAnsi="Times New Roman" w:cs="Times New Roman"/>
          <w:b/>
          <w:sz w:val="24"/>
          <w:szCs w:val="24"/>
        </w:rPr>
      </w:pPr>
    </w:p>
    <w:p w:rsidR="00E00A08" w:rsidRPr="00843C47" w:rsidRDefault="00E00A08" w:rsidP="00CC1B87">
      <w:pPr>
        <w:spacing w:line="360" w:lineRule="auto"/>
        <w:jc w:val="both"/>
        <w:rPr>
          <w:rFonts w:ascii="Times New Roman" w:hAnsi="Times New Roman" w:cs="Times New Roman"/>
          <w:b/>
          <w:sz w:val="24"/>
          <w:szCs w:val="24"/>
        </w:rPr>
      </w:pPr>
    </w:p>
    <w:p w:rsidR="005E5774" w:rsidRPr="00843C47" w:rsidRDefault="00986827" w:rsidP="00CC1B87">
      <w:pPr>
        <w:spacing w:line="360" w:lineRule="auto"/>
        <w:jc w:val="both"/>
        <w:rPr>
          <w:rFonts w:ascii="Times New Roman" w:hAnsi="Times New Roman" w:cs="Times New Roman"/>
          <w:b/>
          <w:sz w:val="24"/>
          <w:szCs w:val="24"/>
        </w:rPr>
      </w:pPr>
      <w:r w:rsidRPr="00843C47">
        <w:rPr>
          <w:rFonts w:ascii="Times New Roman" w:hAnsi="Times New Roman" w:cs="Times New Roman"/>
          <w:b/>
          <w:sz w:val="24"/>
          <w:szCs w:val="24"/>
        </w:rPr>
        <w:lastRenderedPageBreak/>
        <w:t>1.3</w:t>
      </w:r>
      <w:r w:rsidRPr="00843C47">
        <w:rPr>
          <w:rFonts w:ascii="Times New Roman" w:hAnsi="Times New Roman" w:cs="Times New Roman"/>
          <w:b/>
          <w:sz w:val="24"/>
          <w:szCs w:val="24"/>
        </w:rPr>
        <w:tab/>
        <w:t>Aim and Objectives</w:t>
      </w:r>
    </w:p>
    <w:p w:rsidR="005E5774" w:rsidRPr="00843C47" w:rsidRDefault="005E5774" w:rsidP="00CC1B87">
      <w:pPr>
        <w:pStyle w:val="ListParagraph"/>
        <w:spacing w:line="360" w:lineRule="auto"/>
        <w:ind w:left="360"/>
        <w:jc w:val="both"/>
      </w:pPr>
    </w:p>
    <w:p w:rsidR="005E5774" w:rsidRPr="00843C47"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b/>
          <w:sz w:val="24"/>
          <w:szCs w:val="24"/>
        </w:rPr>
        <w:t>1.3.1</w:t>
      </w:r>
      <w:r w:rsidRPr="00843C47">
        <w:rPr>
          <w:rFonts w:ascii="Times New Roman" w:hAnsi="Times New Roman" w:cs="Times New Roman"/>
          <w:sz w:val="24"/>
          <w:szCs w:val="24"/>
        </w:rPr>
        <w:tab/>
      </w:r>
      <w:r w:rsidRPr="00843C47">
        <w:rPr>
          <w:rFonts w:ascii="Times New Roman" w:hAnsi="Times New Roman" w:cs="Times New Roman"/>
          <w:b/>
          <w:sz w:val="24"/>
          <w:szCs w:val="24"/>
        </w:rPr>
        <w:t>Aim</w:t>
      </w:r>
    </w:p>
    <w:p w:rsidR="005E5774" w:rsidRPr="00843C47"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The aim of this project is to apply some selected machine learning algorithms (Support Vector Machine, Naïve Bayes, Logistic Regression and Decision Tree) to classify Nigerian News headlines.</w:t>
      </w:r>
    </w:p>
    <w:p w:rsidR="005E5774" w:rsidRPr="00843C47" w:rsidRDefault="00986827" w:rsidP="00CC1B87">
      <w:pPr>
        <w:spacing w:line="360" w:lineRule="auto"/>
        <w:ind w:left="-180"/>
        <w:jc w:val="both"/>
        <w:rPr>
          <w:rFonts w:ascii="Times New Roman" w:eastAsia="+mn-ea" w:hAnsi="Times New Roman" w:cs="Times New Roman"/>
          <w:sz w:val="24"/>
          <w:szCs w:val="24"/>
        </w:rPr>
      </w:pPr>
      <w:r w:rsidRPr="00843C47">
        <w:rPr>
          <w:rFonts w:ascii="Times New Roman" w:hAnsi="Times New Roman" w:cs="Times New Roman"/>
          <w:sz w:val="24"/>
          <w:szCs w:val="24"/>
        </w:rPr>
        <w:t> </w:t>
      </w:r>
      <w:r w:rsidRPr="00843C47">
        <w:rPr>
          <w:rFonts w:ascii="Times New Roman" w:eastAsia="+mn-ea" w:hAnsi="Times New Roman" w:cs="Times New Roman"/>
          <w:sz w:val="24"/>
          <w:szCs w:val="24"/>
        </w:rPr>
        <w:tab/>
      </w:r>
      <w:r w:rsidRPr="00843C47">
        <w:rPr>
          <w:rFonts w:ascii="Times New Roman" w:eastAsia="+mn-ea" w:hAnsi="Times New Roman" w:cs="Times New Roman"/>
          <w:b/>
          <w:sz w:val="24"/>
          <w:szCs w:val="24"/>
        </w:rPr>
        <w:t>1.3.2</w:t>
      </w:r>
      <w:r w:rsidRPr="00843C47">
        <w:rPr>
          <w:rFonts w:ascii="Times New Roman" w:eastAsia="+mn-ea" w:hAnsi="Times New Roman" w:cs="Times New Roman"/>
          <w:sz w:val="24"/>
          <w:szCs w:val="24"/>
        </w:rPr>
        <w:tab/>
      </w:r>
      <w:r w:rsidRPr="00843C47">
        <w:rPr>
          <w:rFonts w:ascii="Times New Roman" w:eastAsia="+mn-ea" w:hAnsi="Times New Roman" w:cs="Times New Roman"/>
          <w:b/>
          <w:sz w:val="24"/>
          <w:szCs w:val="24"/>
        </w:rPr>
        <w:t>Objectives</w:t>
      </w:r>
    </w:p>
    <w:p w:rsidR="005E5774" w:rsidRPr="00843C47" w:rsidRDefault="00986827" w:rsidP="00CC1B87">
      <w:pPr>
        <w:spacing w:line="360" w:lineRule="auto"/>
        <w:ind w:left="-180"/>
        <w:jc w:val="both"/>
        <w:rPr>
          <w:rFonts w:ascii="Times New Roman" w:hAnsi="Times New Roman" w:cs="Times New Roman"/>
          <w:sz w:val="24"/>
          <w:szCs w:val="24"/>
        </w:rPr>
      </w:pPr>
      <w:r w:rsidRPr="00843C47">
        <w:rPr>
          <w:rFonts w:ascii="Times New Roman" w:eastAsia="+mn-ea" w:hAnsi="Times New Roman" w:cs="Times New Roman"/>
          <w:sz w:val="24"/>
          <w:szCs w:val="24"/>
        </w:rPr>
        <w:t>The specific objectives are to:</w:t>
      </w:r>
    </w:p>
    <w:p w:rsidR="005E5774" w:rsidRPr="00843C47" w:rsidRDefault="00986827" w:rsidP="00CC1B87">
      <w:pPr>
        <w:spacing w:line="360" w:lineRule="auto"/>
        <w:ind w:left="-180"/>
        <w:jc w:val="both"/>
        <w:rPr>
          <w:rFonts w:ascii="Times New Roman" w:hAnsi="Times New Roman" w:cs="Times New Roman"/>
          <w:sz w:val="24"/>
          <w:szCs w:val="24"/>
        </w:rPr>
      </w:pPr>
      <w:r w:rsidRPr="00843C47">
        <w:rPr>
          <w:rFonts w:ascii="Times New Roman" w:hAnsi="Times New Roman" w:cs="Times New Roman"/>
          <w:sz w:val="24"/>
          <w:szCs w:val="24"/>
        </w:rPr>
        <w:t>i. develop temporal trend pattern of key terms of national interest including kidnapping, rape, child abuse from Nigerian News headline dataset;</w:t>
      </w:r>
    </w:p>
    <w:p w:rsidR="005E5774" w:rsidRPr="00843C47" w:rsidRDefault="00986827" w:rsidP="00CC1B87">
      <w:pPr>
        <w:spacing w:line="360" w:lineRule="auto"/>
        <w:ind w:left="-180"/>
        <w:jc w:val="both"/>
        <w:rPr>
          <w:rFonts w:ascii="Times New Roman" w:hAnsi="Times New Roman" w:cs="Times New Roman"/>
          <w:sz w:val="24"/>
          <w:szCs w:val="24"/>
        </w:rPr>
      </w:pPr>
      <w:r w:rsidRPr="00843C47">
        <w:rPr>
          <w:rFonts w:ascii="Times New Roman" w:hAnsi="Times New Roman" w:cs="Times New Roman"/>
          <w:sz w:val="24"/>
          <w:szCs w:val="24"/>
        </w:rPr>
        <w:t>ii. classify the dataset using Support Vector Machine, Naïve-Bayes, Logistic Regression and Decision Tree</w:t>
      </w:r>
    </w:p>
    <w:p w:rsidR="005E5774" w:rsidRPr="00843C47" w:rsidRDefault="00986827" w:rsidP="00CC1B87">
      <w:pPr>
        <w:spacing w:line="360" w:lineRule="auto"/>
        <w:ind w:left="-180"/>
        <w:jc w:val="both"/>
        <w:rPr>
          <w:rFonts w:ascii="Times New Roman" w:hAnsi="Times New Roman" w:cs="Times New Roman"/>
          <w:sz w:val="24"/>
          <w:szCs w:val="24"/>
        </w:rPr>
      </w:pPr>
      <w:r w:rsidRPr="00843C47">
        <w:rPr>
          <w:rFonts w:ascii="Times New Roman" w:hAnsi="Times New Roman" w:cs="Times New Roman"/>
          <w:sz w:val="24"/>
          <w:szCs w:val="24"/>
        </w:rPr>
        <w:t xml:space="preserve">iii. evaluate the performance of the selected machine learning algorithms using F1 score, accuracy, </w:t>
      </w:r>
      <w:r w:rsidR="009A6804">
        <w:rPr>
          <w:rFonts w:ascii="Times New Roman" w:hAnsi="Times New Roman" w:cs="Times New Roman"/>
          <w:sz w:val="24"/>
          <w:szCs w:val="24"/>
        </w:rPr>
        <w:t>precision</w:t>
      </w:r>
      <w:r w:rsidRPr="00843C47">
        <w:rPr>
          <w:rFonts w:ascii="Times New Roman" w:hAnsi="Times New Roman" w:cs="Times New Roman"/>
          <w:sz w:val="24"/>
          <w:szCs w:val="24"/>
        </w:rPr>
        <w:t xml:space="preserve"> and </w:t>
      </w:r>
      <w:r w:rsidR="009A6804">
        <w:rPr>
          <w:rFonts w:ascii="Times New Roman" w:hAnsi="Times New Roman" w:cs="Times New Roman"/>
          <w:sz w:val="24"/>
          <w:szCs w:val="24"/>
        </w:rPr>
        <w:t>recall</w:t>
      </w:r>
      <w:r w:rsidRPr="00843C47">
        <w:rPr>
          <w:rFonts w:ascii="Times New Roman" w:hAnsi="Times New Roman" w:cs="Times New Roman"/>
          <w:sz w:val="24"/>
          <w:szCs w:val="24"/>
        </w:rPr>
        <w:t xml:space="preserve"> measures.</w:t>
      </w:r>
    </w:p>
    <w:p w:rsidR="005E5774" w:rsidRPr="00843C47" w:rsidRDefault="005E5774" w:rsidP="00CC1B87">
      <w:pPr>
        <w:spacing w:line="360" w:lineRule="auto"/>
        <w:ind w:left="-180"/>
        <w:jc w:val="both"/>
        <w:rPr>
          <w:rFonts w:ascii="Times New Roman" w:hAnsi="Times New Roman" w:cs="Times New Roman"/>
          <w:b/>
          <w:sz w:val="24"/>
          <w:szCs w:val="24"/>
        </w:rPr>
      </w:pPr>
    </w:p>
    <w:p w:rsidR="005E5774" w:rsidRPr="00843C47" w:rsidRDefault="00986827" w:rsidP="00CC1B87">
      <w:pPr>
        <w:spacing w:line="360" w:lineRule="auto"/>
        <w:jc w:val="both"/>
        <w:rPr>
          <w:rFonts w:ascii="Times New Roman" w:hAnsi="Times New Roman" w:cs="Times New Roman"/>
          <w:b/>
          <w:sz w:val="24"/>
          <w:szCs w:val="24"/>
        </w:rPr>
      </w:pPr>
      <w:r w:rsidRPr="00843C47">
        <w:rPr>
          <w:rFonts w:ascii="Times New Roman" w:hAnsi="Times New Roman" w:cs="Times New Roman"/>
          <w:b/>
          <w:sz w:val="24"/>
          <w:szCs w:val="24"/>
        </w:rPr>
        <w:t>1.4</w:t>
      </w:r>
      <w:r w:rsidRPr="00843C47">
        <w:rPr>
          <w:rFonts w:ascii="Times New Roman" w:hAnsi="Times New Roman" w:cs="Times New Roman"/>
          <w:b/>
          <w:sz w:val="24"/>
          <w:szCs w:val="24"/>
        </w:rPr>
        <w:tab/>
        <w:t>Significance of the Study</w:t>
      </w:r>
    </w:p>
    <w:p w:rsidR="005E5774" w:rsidRPr="00843C47" w:rsidRDefault="00986827" w:rsidP="00CC1B87">
      <w:pPr>
        <w:spacing w:line="360" w:lineRule="auto"/>
        <w:ind w:left="-180"/>
        <w:jc w:val="both"/>
        <w:rPr>
          <w:rFonts w:ascii="Times New Roman" w:hAnsi="Times New Roman" w:cs="Times New Roman"/>
          <w:sz w:val="24"/>
          <w:szCs w:val="24"/>
        </w:rPr>
      </w:pPr>
      <w:r w:rsidRPr="00843C47">
        <w:rPr>
          <w:rFonts w:ascii="Times New Roman" w:hAnsi="Times New Roman" w:cs="Times New Roman"/>
          <w:sz w:val="24"/>
          <w:szCs w:val="24"/>
        </w:rPr>
        <w:t xml:space="preserve">The significance of this study is multi-fold: </w:t>
      </w:r>
    </w:p>
    <w:p w:rsidR="005E5774" w:rsidRPr="00843C47" w:rsidRDefault="00986827" w:rsidP="00CC1B87">
      <w:pPr>
        <w:pStyle w:val="ListParagraph"/>
        <w:numPr>
          <w:ilvl w:val="0"/>
          <w:numId w:val="3"/>
        </w:numPr>
        <w:spacing w:line="360" w:lineRule="auto"/>
        <w:jc w:val="both"/>
      </w:pPr>
      <w:r w:rsidRPr="00843C47">
        <w:t xml:space="preserve">It can help to identify and reveal the key hidden temporal trends regarding certain phenomenal national issues, for example, rape, kidnapping, child abuse, terrorism, corruption and so on. </w:t>
      </w:r>
    </w:p>
    <w:p w:rsidR="005E5774" w:rsidRPr="00843C47" w:rsidRDefault="00986827" w:rsidP="00CC1B87">
      <w:pPr>
        <w:numPr>
          <w:ilvl w:val="0"/>
          <w:numId w:val="3"/>
        </w:num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It can assist the government to identify key societal challenges and to devise more sustainable ways to address them.</w:t>
      </w:r>
    </w:p>
    <w:p w:rsidR="005E5774" w:rsidRPr="00843C47" w:rsidRDefault="00986827" w:rsidP="00CC1B87">
      <w:pPr>
        <w:numPr>
          <w:ilvl w:val="0"/>
          <w:numId w:val="3"/>
        </w:num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The new</w:t>
      </w:r>
      <w:r w:rsidR="00B82331" w:rsidRPr="00843C47">
        <w:rPr>
          <w:rFonts w:ascii="Times New Roman" w:hAnsi="Times New Roman" w:cs="Times New Roman"/>
          <w:sz w:val="24"/>
          <w:szCs w:val="24"/>
        </w:rPr>
        <w:t>s</w:t>
      </w:r>
      <w:r w:rsidRPr="00843C47">
        <w:rPr>
          <w:rFonts w:ascii="Times New Roman" w:hAnsi="Times New Roman" w:cs="Times New Roman"/>
          <w:sz w:val="24"/>
          <w:szCs w:val="24"/>
        </w:rPr>
        <w:t xml:space="preserve"> insights derived from the analysis can assist the government to re-prioritize her pressing agenda. </w:t>
      </w:r>
    </w:p>
    <w:p w:rsidR="005E5774" w:rsidRPr="00843C47" w:rsidRDefault="005E5774" w:rsidP="00CC1B87">
      <w:pPr>
        <w:spacing w:line="360" w:lineRule="auto"/>
        <w:ind w:left="-180" w:firstLine="180"/>
        <w:jc w:val="both"/>
        <w:rPr>
          <w:rFonts w:ascii="Times New Roman" w:hAnsi="Times New Roman" w:cs="Times New Roman"/>
          <w:b/>
          <w:sz w:val="24"/>
          <w:szCs w:val="24"/>
        </w:rPr>
      </w:pPr>
    </w:p>
    <w:p w:rsidR="005E5774" w:rsidRPr="00843C47" w:rsidRDefault="00986827" w:rsidP="00CC1B87">
      <w:pPr>
        <w:spacing w:line="360" w:lineRule="auto"/>
        <w:ind w:left="-180" w:firstLine="180"/>
        <w:jc w:val="both"/>
        <w:rPr>
          <w:rFonts w:ascii="Times New Roman" w:hAnsi="Times New Roman" w:cs="Times New Roman"/>
          <w:b/>
          <w:sz w:val="24"/>
          <w:szCs w:val="24"/>
        </w:rPr>
      </w:pPr>
      <w:r w:rsidRPr="00843C47">
        <w:rPr>
          <w:rFonts w:ascii="Times New Roman" w:hAnsi="Times New Roman" w:cs="Times New Roman"/>
          <w:b/>
          <w:sz w:val="24"/>
          <w:szCs w:val="24"/>
        </w:rPr>
        <w:lastRenderedPageBreak/>
        <w:t xml:space="preserve">1.5 </w:t>
      </w:r>
      <w:r w:rsidRPr="00843C47">
        <w:rPr>
          <w:rFonts w:ascii="Times New Roman" w:hAnsi="Times New Roman" w:cs="Times New Roman"/>
          <w:b/>
          <w:sz w:val="24"/>
          <w:szCs w:val="24"/>
        </w:rPr>
        <w:tab/>
        <w:t>Scope of the Study</w:t>
      </w:r>
    </w:p>
    <w:p w:rsidR="005E5774" w:rsidRPr="00843C47" w:rsidRDefault="00986827" w:rsidP="00CC1B87">
      <w:pPr>
        <w:spacing w:line="360" w:lineRule="auto"/>
        <w:ind w:left="-180"/>
        <w:jc w:val="both"/>
        <w:rPr>
          <w:rFonts w:ascii="Times New Roman" w:hAnsi="Times New Roman" w:cs="Times New Roman"/>
          <w:sz w:val="24"/>
          <w:szCs w:val="24"/>
        </w:rPr>
      </w:pPr>
      <w:r w:rsidRPr="00843C47">
        <w:rPr>
          <w:rFonts w:ascii="Times New Roman" w:hAnsi="Times New Roman" w:cs="Times New Roman"/>
          <w:sz w:val="24"/>
          <w:szCs w:val="24"/>
        </w:rPr>
        <w:t>This study captures dataset of Nigerian News Headlines from different newsvendors such as Punch, Vanguard, The Nation, Daily-times from 01 January 2020 to present. The selected machine learning techniques are Support Vector Machine, Naïve Bayes, Logistic Regression and Decision Tree.</w:t>
      </w:r>
    </w:p>
    <w:p w:rsidR="005E5774" w:rsidRPr="00843C47" w:rsidRDefault="005E5774" w:rsidP="00CC1B87">
      <w:pPr>
        <w:spacing w:line="360" w:lineRule="auto"/>
        <w:ind w:left="-180"/>
        <w:jc w:val="both"/>
        <w:rPr>
          <w:rFonts w:ascii="Times New Roman" w:hAnsi="Times New Roman" w:cs="Times New Roman"/>
          <w:b/>
          <w:sz w:val="24"/>
          <w:szCs w:val="24"/>
        </w:rPr>
      </w:pPr>
    </w:p>
    <w:p w:rsidR="005E5774" w:rsidRPr="00843C47" w:rsidRDefault="005E5774" w:rsidP="00CC1B87">
      <w:pPr>
        <w:spacing w:line="360" w:lineRule="auto"/>
        <w:ind w:left="-180"/>
        <w:jc w:val="both"/>
        <w:rPr>
          <w:rFonts w:ascii="Times New Roman" w:hAnsi="Times New Roman" w:cs="Times New Roman"/>
          <w:b/>
          <w:sz w:val="24"/>
          <w:szCs w:val="24"/>
        </w:rPr>
      </w:pPr>
    </w:p>
    <w:p w:rsidR="005E5774" w:rsidRPr="00843C47" w:rsidRDefault="005E5774" w:rsidP="00CC1B87">
      <w:pPr>
        <w:spacing w:line="360" w:lineRule="auto"/>
        <w:ind w:left="-180"/>
        <w:jc w:val="both"/>
        <w:rPr>
          <w:rFonts w:ascii="Times New Roman" w:hAnsi="Times New Roman" w:cs="Times New Roman"/>
          <w:b/>
          <w:sz w:val="24"/>
          <w:szCs w:val="24"/>
        </w:rPr>
      </w:pPr>
    </w:p>
    <w:p w:rsidR="005E5774" w:rsidRPr="00843C47" w:rsidRDefault="005E5774" w:rsidP="00CC1B87">
      <w:pPr>
        <w:spacing w:line="360" w:lineRule="auto"/>
        <w:ind w:left="-180"/>
        <w:jc w:val="both"/>
        <w:rPr>
          <w:rFonts w:ascii="Times New Roman" w:hAnsi="Times New Roman" w:cs="Times New Roman"/>
          <w:b/>
          <w:sz w:val="24"/>
          <w:szCs w:val="24"/>
        </w:rPr>
      </w:pPr>
    </w:p>
    <w:p w:rsidR="005E5774" w:rsidRPr="00843C47" w:rsidRDefault="005E5774" w:rsidP="00CC1B87">
      <w:pPr>
        <w:spacing w:line="360" w:lineRule="auto"/>
        <w:ind w:left="-180"/>
        <w:jc w:val="both"/>
        <w:rPr>
          <w:rFonts w:ascii="Times New Roman" w:hAnsi="Times New Roman" w:cs="Times New Roman"/>
          <w:b/>
          <w:sz w:val="24"/>
          <w:szCs w:val="24"/>
        </w:rPr>
      </w:pPr>
    </w:p>
    <w:p w:rsidR="005E5774" w:rsidRPr="00843C47" w:rsidRDefault="005E5774" w:rsidP="00CC1B87">
      <w:pPr>
        <w:spacing w:line="360" w:lineRule="auto"/>
        <w:ind w:left="-180"/>
        <w:jc w:val="both"/>
        <w:rPr>
          <w:rFonts w:ascii="Times New Roman" w:hAnsi="Times New Roman" w:cs="Times New Roman"/>
          <w:b/>
          <w:sz w:val="24"/>
          <w:szCs w:val="24"/>
        </w:rPr>
      </w:pPr>
    </w:p>
    <w:p w:rsidR="00863DB4" w:rsidRPr="00843C47" w:rsidRDefault="00863DB4" w:rsidP="00CC1B87">
      <w:pPr>
        <w:spacing w:line="360" w:lineRule="auto"/>
        <w:ind w:left="-180"/>
        <w:jc w:val="both"/>
        <w:rPr>
          <w:rFonts w:ascii="Times New Roman" w:hAnsi="Times New Roman" w:cs="Times New Roman"/>
          <w:b/>
          <w:sz w:val="24"/>
          <w:szCs w:val="24"/>
        </w:rPr>
      </w:pPr>
    </w:p>
    <w:p w:rsidR="00863DB4" w:rsidRPr="00843C47" w:rsidRDefault="00863DB4" w:rsidP="00CC1B87">
      <w:pPr>
        <w:spacing w:line="360" w:lineRule="auto"/>
        <w:ind w:left="-180"/>
        <w:jc w:val="both"/>
        <w:rPr>
          <w:rFonts w:ascii="Times New Roman" w:hAnsi="Times New Roman" w:cs="Times New Roman"/>
          <w:b/>
          <w:sz w:val="24"/>
          <w:szCs w:val="24"/>
        </w:rPr>
      </w:pPr>
    </w:p>
    <w:p w:rsidR="00863DB4" w:rsidRPr="00843C47" w:rsidRDefault="00863DB4" w:rsidP="00CC1B87">
      <w:pPr>
        <w:spacing w:line="360" w:lineRule="auto"/>
        <w:ind w:left="-180"/>
        <w:jc w:val="both"/>
        <w:rPr>
          <w:rFonts w:ascii="Times New Roman" w:hAnsi="Times New Roman" w:cs="Times New Roman"/>
          <w:b/>
          <w:sz w:val="24"/>
          <w:szCs w:val="24"/>
        </w:rPr>
      </w:pPr>
    </w:p>
    <w:p w:rsidR="00863DB4" w:rsidRPr="00843C47" w:rsidRDefault="00863DB4" w:rsidP="00CC1B87">
      <w:pPr>
        <w:spacing w:line="360" w:lineRule="auto"/>
        <w:ind w:left="-180"/>
        <w:jc w:val="both"/>
        <w:rPr>
          <w:rFonts w:ascii="Times New Roman" w:hAnsi="Times New Roman" w:cs="Times New Roman"/>
          <w:b/>
          <w:sz w:val="24"/>
          <w:szCs w:val="24"/>
        </w:rPr>
      </w:pPr>
    </w:p>
    <w:p w:rsidR="00863DB4" w:rsidRPr="00843C47" w:rsidRDefault="00863DB4" w:rsidP="00CC1B87">
      <w:pPr>
        <w:spacing w:line="360" w:lineRule="auto"/>
        <w:ind w:left="-180"/>
        <w:jc w:val="both"/>
        <w:rPr>
          <w:rFonts w:ascii="Times New Roman" w:hAnsi="Times New Roman" w:cs="Times New Roman"/>
          <w:b/>
          <w:sz w:val="24"/>
          <w:szCs w:val="24"/>
        </w:rPr>
      </w:pPr>
    </w:p>
    <w:p w:rsidR="00863DB4" w:rsidRPr="00843C47" w:rsidRDefault="00863DB4" w:rsidP="00CC1B87">
      <w:pPr>
        <w:spacing w:line="360" w:lineRule="auto"/>
        <w:ind w:left="-180"/>
        <w:jc w:val="both"/>
        <w:rPr>
          <w:rFonts w:ascii="Times New Roman" w:hAnsi="Times New Roman" w:cs="Times New Roman"/>
          <w:b/>
          <w:sz w:val="24"/>
          <w:szCs w:val="24"/>
        </w:rPr>
      </w:pPr>
    </w:p>
    <w:p w:rsidR="00863DB4" w:rsidRPr="00843C47" w:rsidRDefault="00863DB4" w:rsidP="00CC1B87">
      <w:pPr>
        <w:spacing w:line="360" w:lineRule="auto"/>
        <w:ind w:left="-180"/>
        <w:jc w:val="both"/>
        <w:rPr>
          <w:rFonts w:ascii="Times New Roman" w:hAnsi="Times New Roman" w:cs="Times New Roman"/>
          <w:b/>
          <w:sz w:val="24"/>
          <w:szCs w:val="24"/>
        </w:rPr>
      </w:pPr>
    </w:p>
    <w:p w:rsidR="00984DC4" w:rsidRPr="00843C47" w:rsidRDefault="00984DC4" w:rsidP="00CC1B87">
      <w:pPr>
        <w:spacing w:line="360" w:lineRule="auto"/>
        <w:jc w:val="both"/>
        <w:rPr>
          <w:rFonts w:ascii="Times New Roman" w:hAnsi="Times New Roman" w:cs="Times New Roman"/>
          <w:b/>
          <w:sz w:val="24"/>
          <w:szCs w:val="24"/>
        </w:rPr>
      </w:pPr>
    </w:p>
    <w:p w:rsidR="00F82FDB" w:rsidRPr="00843C47" w:rsidRDefault="00F82FDB" w:rsidP="00CC1B87">
      <w:pPr>
        <w:spacing w:line="360" w:lineRule="auto"/>
        <w:jc w:val="both"/>
        <w:rPr>
          <w:rFonts w:ascii="Times New Roman" w:hAnsi="Times New Roman" w:cs="Times New Roman"/>
          <w:b/>
          <w:sz w:val="24"/>
          <w:szCs w:val="24"/>
        </w:rPr>
      </w:pPr>
    </w:p>
    <w:p w:rsidR="00F82FDB" w:rsidRPr="00843C47" w:rsidRDefault="00F82FDB" w:rsidP="00CC1B87">
      <w:pPr>
        <w:spacing w:line="360" w:lineRule="auto"/>
        <w:jc w:val="both"/>
        <w:rPr>
          <w:rFonts w:ascii="Times New Roman" w:hAnsi="Times New Roman" w:cs="Times New Roman"/>
          <w:b/>
          <w:sz w:val="24"/>
          <w:szCs w:val="24"/>
        </w:rPr>
      </w:pPr>
    </w:p>
    <w:p w:rsidR="007F0A43" w:rsidRPr="00843C47" w:rsidRDefault="007F0A43" w:rsidP="00CC1B87">
      <w:pPr>
        <w:spacing w:line="360" w:lineRule="auto"/>
        <w:rPr>
          <w:rFonts w:ascii="Times New Roman" w:hAnsi="Times New Roman" w:cs="Times New Roman"/>
          <w:b/>
          <w:sz w:val="24"/>
          <w:szCs w:val="24"/>
        </w:rPr>
      </w:pPr>
    </w:p>
    <w:p w:rsidR="005E5774" w:rsidRPr="00843C47" w:rsidRDefault="00986827" w:rsidP="00CC1B87">
      <w:pPr>
        <w:spacing w:line="360" w:lineRule="auto"/>
        <w:jc w:val="center"/>
        <w:rPr>
          <w:rFonts w:ascii="Times New Roman" w:hAnsi="Times New Roman" w:cs="Times New Roman"/>
          <w:b/>
          <w:sz w:val="24"/>
          <w:szCs w:val="24"/>
        </w:rPr>
      </w:pPr>
      <w:r w:rsidRPr="00843C47">
        <w:rPr>
          <w:rFonts w:ascii="Times New Roman" w:hAnsi="Times New Roman" w:cs="Times New Roman"/>
          <w:b/>
          <w:sz w:val="24"/>
          <w:szCs w:val="24"/>
        </w:rPr>
        <w:lastRenderedPageBreak/>
        <w:t>CHAPTER TWO</w:t>
      </w:r>
    </w:p>
    <w:p w:rsidR="005E5774" w:rsidRPr="00843C47" w:rsidRDefault="00986827" w:rsidP="00CC1B87">
      <w:pPr>
        <w:spacing w:line="360" w:lineRule="auto"/>
        <w:ind w:left="-180"/>
        <w:jc w:val="center"/>
        <w:rPr>
          <w:rFonts w:ascii="Times New Roman" w:hAnsi="Times New Roman" w:cs="Times New Roman"/>
          <w:b/>
          <w:sz w:val="24"/>
          <w:szCs w:val="24"/>
        </w:rPr>
      </w:pPr>
      <w:r w:rsidRPr="00843C47">
        <w:rPr>
          <w:rFonts w:ascii="Times New Roman" w:hAnsi="Times New Roman" w:cs="Times New Roman"/>
          <w:b/>
          <w:sz w:val="24"/>
          <w:szCs w:val="24"/>
        </w:rPr>
        <w:t>LITERATURE REVIEW</w:t>
      </w:r>
    </w:p>
    <w:p w:rsidR="005E5774" w:rsidRPr="00843C47" w:rsidRDefault="00986827" w:rsidP="00CC1B87">
      <w:pPr>
        <w:tabs>
          <w:tab w:val="left" w:pos="720"/>
          <w:tab w:val="left" w:pos="1710"/>
        </w:tabs>
        <w:spacing w:line="360" w:lineRule="auto"/>
        <w:ind w:left="-180"/>
        <w:jc w:val="both"/>
        <w:rPr>
          <w:rFonts w:ascii="Times New Roman" w:hAnsi="Times New Roman" w:cs="Times New Roman"/>
          <w:b/>
          <w:sz w:val="24"/>
          <w:szCs w:val="24"/>
        </w:rPr>
      </w:pPr>
      <w:r w:rsidRPr="00843C47">
        <w:rPr>
          <w:rFonts w:ascii="Times New Roman" w:hAnsi="Times New Roman" w:cs="Times New Roman"/>
          <w:b/>
          <w:sz w:val="24"/>
          <w:szCs w:val="24"/>
        </w:rPr>
        <w:t>2.1</w:t>
      </w:r>
      <w:r w:rsidRPr="00843C47">
        <w:rPr>
          <w:rFonts w:ascii="Times New Roman" w:hAnsi="Times New Roman" w:cs="Times New Roman"/>
          <w:b/>
          <w:sz w:val="24"/>
          <w:szCs w:val="24"/>
        </w:rPr>
        <w:tab/>
        <w:t>News</w:t>
      </w:r>
      <w:r w:rsidR="00183A76">
        <w:rPr>
          <w:rFonts w:ascii="Times New Roman" w:hAnsi="Times New Roman" w:cs="Times New Roman"/>
          <w:b/>
          <w:sz w:val="24"/>
          <w:szCs w:val="24"/>
        </w:rPr>
        <w:tab/>
      </w:r>
    </w:p>
    <w:p w:rsidR="004D7493" w:rsidRPr="00843C47" w:rsidRDefault="008A1A5A"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News is an unpublished account of human activity, which seeks to interest, inform, or educate the readers. It refers to information on current events, happenings, or anything</w:t>
      </w:r>
      <w:r w:rsidR="004614FD">
        <w:rPr>
          <w:rFonts w:ascii="Times New Roman" w:hAnsi="Times New Roman" w:cs="Times New Roman"/>
          <w:sz w:val="24"/>
          <w:szCs w:val="24"/>
        </w:rPr>
        <w:t>.</w:t>
      </w:r>
      <w:r w:rsidR="004D7493" w:rsidRPr="00843C47">
        <w:rPr>
          <w:rFonts w:ascii="Times New Roman" w:hAnsi="Times New Roman" w:cs="Times New Roman"/>
          <w:sz w:val="24"/>
          <w:szCs w:val="24"/>
        </w:rPr>
        <w:t xml:space="preserve">According to Oxford Dictionary, it defines News as “New information, the report of latest incident”. </w:t>
      </w:r>
      <w:r w:rsidR="00BB29FB" w:rsidRPr="00843C47">
        <w:rPr>
          <w:rFonts w:ascii="Times New Roman" w:hAnsi="Times New Roman" w:cs="Times New Roman"/>
          <w:sz w:val="24"/>
          <w:szCs w:val="24"/>
        </w:rPr>
        <w:t>Fowler (</w:t>
      </w:r>
      <w:r w:rsidR="004D7493" w:rsidRPr="00843C47">
        <w:rPr>
          <w:rFonts w:ascii="Times New Roman" w:hAnsi="Times New Roman" w:cs="Times New Roman"/>
          <w:sz w:val="24"/>
          <w:szCs w:val="24"/>
        </w:rPr>
        <w:t xml:space="preserve">1991) also </w:t>
      </w:r>
      <w:r w:rsidR="0054091B" w:rsidRPr="00843C47">
        <w:rPr>
          <w:rFonts w:ascii="Times New Roman" w:hAnsi="Times New Roman" w:cs="Times New Roman"/>
          <w:sz w:val="24"/>
          <w:szCs w:val="24"/>
        </w:rPr>
        <w:t>defined News</w:t>
      </w:r>
      <w:r w:rsidR="004D7493" w:rsidRPr="00843C47">
        <w:rPr>
          <w:rFonts w:ascii="Times New Roman" w:hAnsi="Times New Roman" w:cs="Times New Roman"/>
          <w:sz w:val="24"/>
          <w:szCs w:val="24"/>
        </w:rPr>
        <w:t xml:space="preserve"> as a product of journalistic process, an end result of a “systematic sorting and selecting of events and topics according to a socially constructed set of categories”. “News” may also </w:t>
      </w:r>
      <w:r w:rsidR="0054091B" w:rsidRPr="00843C47">
        <w:rPr>
          <w:rFonts w:ascii="Times New Roman" w:hAnsi="Times New Roman" w:cs="Times New Roman"/>
          <w:sz w:val="24"/>
          <w:szCs w:val="24"/>
        </w:rPr>
        <w:t>refer</w:t>
      </w:r>
      <w:r w:rsidR="004D7493" w:rsidRPr="00843C47">
        <w:rPr>
          <w:rFonts w:ascii="Times New Roman" w:hAnsi="Times New Roman" w:cs="Times New Roman"/>
          <w:sz w:val="24"/>
          <w:szCs w:val="24"/>
        </w:rPr>
        <w:t xml:space="preserve"> to stories or information about social events “that are of interest to a sufficiently large group, or that may affect the lives of a sufficiently large group” (Reah 1998).</w:t>
      </w:r>
    </w:p>
    <w:p w:rsidR="005E5774" w:rsidRPr="00843C47" w:rsidRDefault="00222A84"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 xml:space="preserve">According to Carrel Warren, “news is usually a report which is not known to layman before its presentation. </w:t>
      </w:r>
      <w:r w:rsidR="00C51B2B" w:rsidRPr="00843C47">
        <w:rPr>
          <w:rFonts w:ascii="Times New Roman" w:hAnsi="Times New Roman" w:cs="Times New Roman"/>
          <w:sz w:val="24"/>
          <w:szCs w:val="24"/>
        </w:rPr>
        <w:t>This report deal</w:t>
      </w:r>
      <w:r w:rsidR="00C51B2B">
        <w:rPr>
          <w:rFonts w:ascii="Times New Roman" w:hAnsi="Times New Roman" w:cs="Times New Roman"/>
          <w:sz w:val="24"/>
          <w:szCs w:val="24"/>
        </w:rPr>
        <w:t>s with such activities of man and</w:t>
      </w:r>
      <w:r w:rsidR="00C51B2B" w:rsidRPr="00843C47">
        <w:rPr>
          <w:rFonts w:ascii="Times New Roman" w:hAnsi="Times New Roman" w:cs="Times New Roman"/>
          <w:sz w:val="24"/>
          <w:szCs w:val="24"/>
        </w:rPr>
        <w:t xml:space="preserve"> is</w:t>
      </w:r>
      <w:r w:rsidRPr="00843C47">
        <w:rPr>
          <w:rFonts w:ascii="Times New Roman" w:hAnsi="Times New Roman" w:cs="Times New Roman"/>
          <w:sz w:val="24"/>
          <w:szCs w:val="24"/>
        </w:rPr>
        <w:t xml:space="preserve"> a source of interest, entertainment or information to the readers. British Journal also </w:t>
      </w:r>
      <w:r w:rsidR="00C51B2B" w:rsidRPr="00843C47">
        <w:rPr>
          <w:rFonts w:ascii="Times New Roman" w:hAnsi="Times New Roman" w:cs="Times New Roman"/>
          <w:sz w:val="24"/>
          <w:szCs w:val="24"/>
        </w:rPr>
        <w:t>defines</w:t>
      </w:r>
      <w:r w:rsidRPr="00843C47">
        <w:rPr>
          <w:rFonts w:ascii="Times New Roman" w:hAnsi="Times New Roman" w:cs="Times New Roman"/>
          <w:sz w:val="24"/>
          <w:szCs w:val="24"/>
        </w:rPr>
        <w:t xml:space="preserve"> news as, “any event, idea or opinion that is timely, that interests or affects a large number of people in a community and that is capable of being understood by them”.</w:t>
      </w:r>
    </w:p>
    <w:p w:rsidR="008A28A8" w:rsidRPr="00843C47" w:rsidRDefault="008A28A8" w:rsidP="00CC1B87">
      <w:pPr>
        <w:spacing w:line="360" w:lineRule="auto"/>
        <w:jc w:val="both"/>
        <w:rPr>
          <w:rFonts w:ascii="Times New Roman" w:hAnsi="Times New Roman" w:cs="Times New Roman"/>
          <w:sz w:val="24"/>
          <w:szCs w:val="24"/>
        </w:rPr>
      </w:pPr>
    </w:p>
    <w:p w:rsidR="005E5774" w:rsidRPr="00843C47" w:rsidRDefault="00986827" w:rsidP="00CC1B87">
      <w:pPr>
        <w:spacing w:line="360" w:lineRule="auto"/>
        <w:ind w:left="-180"/>
        <w:jc w:val="both"/>
        <w:rPr>
          <w:rFonts w:ascii="Times New Roman" w:hAnsi="Times New Roman" w:cs="Times New Roman"/>
          <w:b/>
          <w:sz w:val="24"/>
          <w:szCs w:val="24"/>
        </w:rPr>
      </w:pPr>
      <w:r w:rsidRPr="00843C47">
        <w:rPr>
          <w:rFonts w:ascii="Times New Roman" w:hAnsi="Times New Roman" w:cs="Times New Roman"/>
          <w:b/>
          <w:sz w:val="24"/>
          <w:szCs w:val="24"/>
        </w:rPr>
        <w:t>2.1.1</w:t>
      </w:r>
      <w:r w:rsidRPr="00843C47">
        <w:rPr>
          <w:rFonts w:ascii="Times New Roman" w:hAnsi="Times New Roman" w:cs="Times New Roman"/>
          <w:b/>
          <w:sz w:val="24"/>
          <w:szCs w:val="24"/>
        </w:rPr>
        <w:tab/>
        <w:t>Importance of News</w:t>
      </w:r>
    </w:p>
    <w:p w:rsidR="005E5774" w:rsidRPr="00843C47"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 xml:space="preserve">News is important for a number of reasons within a society. </w:t>
      </w:r>
    </w:p>
    <w:p w:rsidR="005E5774" w:rsidRPr="00843C47" w:rsidRDefault="00986827" w:rsidP="00CC1B87">
      <w:pPr>
        <w:pStyle w:val="ListParagraph"/>
        <w:numPr>
          <w:ilvl w:val="0"/>
          <w:numId w:val="4"/>
        </w:numPr>
        <w:spacing w:line="360" w:lineRule="auto"/>
        <w:jc w:val="both"/>
      </w:pPr>
      <w:r w:rsidRPr="00843C47">
        <w:t>it informs our view of the world, and in response we take action and make choices based on how we perceive the world to be.</w:t>
      </w:r>
    </w:p>
    <w:p w:rsidR="005E5774" w:rsidRPr="00843C47" w:rsidRDefault="00986827" w:rsidP="00CC1B87">
      <w:pPr>
        <w:pStyle w:val="ListParagraph"/>
        <w:numPr>
          <w:ilvl w:val="0"/>
          <w:numId w:val="4"/>
        </w:numPr>
        <w:spacing w:line="360" w:lineRule="auto"/>
        <w:jc w:val="both"/>
      </w:pPr>
      <w:r w:rsidRPr="00843C47">
        <w:t>It allows us have access to current events and up-to-date information.</w:t>
      </w:r>
    </w:p>
    <w:p w:rsidR="005E5774" w:rsidRPr="00843C47" w:rsidRDefault="00986827" w:rsidP="00CC1B87">
      <w:pPr>
        <w:pStyle w:val="ListParagraph"/>
        <w:numPr>
          <w:ilvl w:val="0"/>
          <w:numId w:val="4"/>
        </w:numPr>
        <w:spacing w:line="360" w:lineRule="auto"/>
        <w:jc w:val="both"/>
      </w:pPr>
      <w:r w:rsidRPr="00843C47">
        <w:t xml:space="preserve">to inform the public about events that are around them and may affect them. </w:t>
      </w:r>
    </w:p>
    <w:p w:rsidR="005E5774" w:rsidRPr="00843C47" w:rsidRDefault="00986827" w:rsidP="00CC1B87">
      <w:pPr>
        <w:pStyle w:val="ListParagraph"/>
        <w:numPr>
          <w:ilvl w:val="0"/>
          <w:numId w:val="4"/>
        </w:numPr>
        <w:spacing w:line="360" w:lineRule="auto"/>
        <w:jc w:val="both"/>
      </w:pPr>
      <w:r w:rsidRPr="00843C47">
        <w:t>for entertainment purposes.</w:t>
      </w:r>
    </w:p>
    <w:p w:rsidR="005E5774" w:rsidRPr="00843C47" w:rsidRDefault="00986827" w:rsidP="00CC1B87">
      <w:pPr>
        <w:pStyle w:val="ListParagraph"/>
        <w:numPr>
          <w:ilvl w:val="0"/>
          <w:numId w:val="4"/>
        </w:numPr>
        <w:spacing w:line="360" w:lineRule="auto"/>
        <w:jc w:val="both"/>
      </w:pPr>
      <w:r w:rsidRPr="00843C47">
        <w:t>It allows us know what goes on in the world in many disciplines like history, everything in the economy and banking sector, politics, etc.</w:t>
      </w:r>
    </w:p>
    <w:p w:rsidR="005E5774" w:rsidRPr="00843C47" w:rsidRDefault="008A28A8" w:rsidP="00CC1B87">
      <w:pPr>
        <w:pStyle w:val="ListParagraph"/>
        <w:spacing w:line="360" w:lineRule="auto"/>
        <w:jc w:val="both"/>
      </w:pPr>
      <w:r w:rsidRPr="00843C47">
        <w:t>(Source: Samreen, 2020)</w:t>
      </w:r>
    </w:p>
    <w:p w:rsidR="00FF639E" w:rsidRDefault="00FF639E" w:rsidP="00CC1B87">
      <w:pPr>
        <w:spacing w:line="360" w:lineRule="auto"/>
        <w:ind w:left="-180" w:firstLine="180"/>
        <w:jc w:val="both"/>
        <w:rPr>
          <w:rFonts w:ascii="Times New Roman" w:hAnsi="Times New Roman" w:cs="Times New Roman"/>
          <w:b/>
          <w:sz w:val="24"/>
          <w:szCs w:val="24"/>
        </w:rPr>
      </w:pPr>
    </w:p>
    <w:p w:rsidR="005E5774" w:rsidRPr="00843C47" w:rsidRDefault="00986827" w:rsidP="00CC1B87">
      <w:pPr>
        <w:spacing w:line="360" w:lineRule="auto"/>
        <w:ind w:left="-180" w:firstLine="180"/>
        <w:jc w:val="both"/>
        <w:rPr>
          <w:rFonts w:ascii="Times New Roman" w:hAnsi="Times New Roman" w:cs="Times New Roman"/>
          <w:b/>
          <w:sz w:val="24"/>
          <w:szCs w:val="24"/>
        </w:rPr>
      </w:pPr>
      <w:r w:rsidRPr="00843C47">
        <w:rPr>
          <w:rFonts w:ascii="Times New Roman" w:hAnsi="Times New Roman" w:cs="Times New Roman"/>
          <w:b/>
          <w:sz w:val="24"/>
          <w:szCs w:val="24"/>
        </w:rPr>
        <w:lastRenderedPageBreak/>
        <w:t>2.1.2</w:t>
      </w:r>
      <w:r w:rsidRPr="00843C47">
        <w:rPr>
          <w:rFonts w:ascii="Times New Roman" w:hAnsi="Times New Roman" w:cs="Times New Roman"/>
          <w:b/>
          <w:sz w:val="24"/>
          <w:szCs w:val="24"/>
        </w:rPr>
        <w:tab/>
        <w:t>Structure of News</w:t>
      </w:r>
    </w:p>
    <w:p w:rsidR="005E5774" w:rsidRPr="00843C47" w:rsidRDefault="00986827" w:rsidP="00CC1B87">
      <w:pPr>
        <w:pStyle w:val="ListParagraph"/>
        <w:numPr>
          <w:ilvl w:val="0"/>
          <w:numId w:val="5"/>
        </w:numPr>
        <w:spacing w:line="360" w:lineRule="auto"/>
        <w:jc w:val="both"/>
        <w:rPr>
          <w:b/>
        </w:rPr>
      </w:pPr>
      <w:r w:rsidRPr="00843C47">
        <w:rPr>
          <w:b/>
        </w:rPr>
        <w:t xml:space="preserve">Headlines: </w:t>
      </w:r>
      <w:r w:rsidRPr="00843C47">
        <w:t>a news headline tells what the story is all about. It is the title of the Newspaper story or the summary of the whole news.</w:t>
      </w:r>
    </w:p>
    <w:p w:rsidR="005E5774" w:rsidRPr="00843C47" w:rsidRDefault="00986827" w:rsidP="00CC1B87">
      <w:pPr>
        <w:pStyle w:val="ListParagraph"/>
        <w:numPr>
          <w:ilvl w:val="0"/>
          <w:numId w:val="5"/>
        </w:numPr>
        <w:spacing w:line="360" w:lineRule="auto"/>
        <w:jc w:val="both"/>
        <w:rPr>
          <w:b/>
        </w:rPr>
      </w:pPr>
      <w:r w:rsidRPr="00843C47">
        <w:rPr>
          <w:b/>
        </w:rPr>
        <w:t xml:space="preserve">Body/content: </w:t>
      </w:r>
      <w:r w:rsidRPr="00843C47">
        <w:t>it tells us more information and details about the news.</w:t>
      </w:r>
    </w:p>
    <w:p w:rsidR="005E5774" w:rsidRPr="00843C47" w:rsidRDefault="00986827" w:rsidP="00CC1B87">
      <w:pPr>
        <w:pStyle w:val="ListParagraph"/>
        <w:numPr>
          <w:ilvl w:val="0"/>
          <w:numId w:val="5"/>
        </w:numPr>
        <w:spacing w:line="360" w:lineRule="auto"/>
        <w:jc w:val="both"/>
      </w:pPr>
      <w:r w:rsidRPr="00843C47">
        <w:rPr>
          <w:b/>
        </w:rPr>
        <w:t xml:space="preserve">End:  </w:t>
      </w:r>
      <w:r w:rsidRPr="00843C47">
        <w:t>gives something to think about</w:t>
      </w:r>
      <w:ins w:id="0" w:author="DR. BELLO R O" w:date="2021-07-18T12:35:00Z">
        <w:r w:rsidRPr="00843C47">
          <w:t>.</w:t>
        </w:r>
      </w:ins>
    </w:p>
    <w:p w:rsidR="005E5774" w:rsidRPr="00843C47" w:rsidRDefault="00986827" w:rsidP="00CC1B87">
      <w:pPr>
        <w:spacing w:after="0" w:line="360" w:lineRule="auto"/>
        <w:ind w:left="1440"/>
        <w:jc w:val="both"/>
        <w:rPr>
          <w:rFonts w:ascii="Times New Roman" w:eastAsia="Times New Roman" w:hAnsi="Times New Roman" w:cs="Times New Roman"/>
          <w:sz w:val="24"/>
          <w:szCs w:val="24"/>
        </w:rPr>
      </w:pPr>
      <w:r w:rsidRPr="00843C47">
        <w:rPr>
          <w:rFonts w:ascii="Times New Roman" w:eastAsia="Times New Roman" w:hAnsi="Times New Roman" w:cs="Times New Roman"/>
          <w:sz w:val="24"/>
          <w:szCs w:val="24"/>
        </w:rPr>
        <w:t>Source: (Rahul, 2015)</w:t>
      </w:r>
    </w:p>
    <w:p w:rsidR="00B973B4" w:rsidRPr="00843C47" w:rsidRDefault="00B973B4" w:rsidP="00CC1B87">
      <w:pPr>
        <w:spacing w:after="0" w:line="360" w:lineRule="auto"/>
        <w:jc w:val="both"/>
        <w:rPr>
          <w:rFonts w:ascii="Times New Roman" w:eastAsia="Times New Roman" w:hAnsi="Times New Roman" w:cs="Times New Roman"/>
          <w:b/>
          <w:color w:val="000000"/>
          <w:sz w:val="24"/>
          <w:szCs w:val="24"/>
        </w:rPr>
      </w:pPr>
    </w:p>
    <w:p w:rsidR="00B973B4" w:rsidRPr="00843C47" w:rsidRDefault="00B973B4" w:rsidP="00CC1B87">
      <w:pPr>
        <w:spacing w:after="0" w:line="360" w:lineRule="auto"/>
        <w:jc w:val="both"/>
        <w:rPr>
          <w:rFonts w:ascii="Times New Roman" w:eastAsia="Times New Roman" w:hAnsi="Times New Roman" w:cs="Times New Roman"/>
          <w:b/>
          <w:color w:val="000000"/>
          <w:sz w:val="24"/>
          <w:szCs w:val="24"/>
        </w:rPr>
      </w:pPr>
    </w:p>
    <w:p w:rsidR="005E5774" w:rsidRPr="00843C47" w:rsidRDefault="00986827" w:rsidP="00CC1B87">
      <w:pPr>
        <w:spacing w:after="0" w:line="360" w:lineRule="auto"/>
        <w:jc w:val="both"/>
        <w:rPr>
          <w:rFonts w:ascii="Times New Roman" w:eastAsia="Times New Roman" w:hAnsi="Times New Roman" w:cs="Times New Roman"/>
          <w:b/>
          <w:color w:val="000000"/>
          <w:sz w:val="24"/>
          <w:szCs w:val="24"/>
        </w:rPr>
      </w:pPr>
      <w:r w:rsidRPr="00843C47">
        <w:rPr>
          <w:rFonts w:ascii="Times New Roman" w:eastAsia="Times New Roman" w:hAnsi="Times New Roman" w:cs="Times New Roman"/>
          <w:b/>
          <w:color w:val="000000"/>
          <w:sz w:val="24"/>
          <w:szCs w:val="24"/>
        </w:rPr>
        <w:t>2.2</w:t>
      </w:r>
      <w:r w:rsidRPr="00843C47">
        <w:rPr>
          <w:rFonts w:ascii="Times New Roman" w:eastAsia="Times New Roman" w:hAnsi="Times New Roman" w:cs="Times New Roman"/>
          <w:b/>
          <w:color w:val="000000"/>
          <w:sz w:val="24"/>
          <w:szCs w:val="24"/>
        </w:rPr>
        <w:tab/>
        <w:t>Headlines</w:t>
      </w:r>
    </w:p>
    <w:p w:rsidR="005E5774" w:rsidRPr="00843C47" w:rsidRDefault="00986827" w:rsidP="00CC1B87">
      <w:pPr>
        <w:spacing w:after="0" w:line="360" w:lineRule="auto"/>
        <w:jc w:val="both"/>
        <w:rPr>
          <w:rFonts w:ascii="Times New Roman" w:hAnsi="Times New Roman" w:cs="Times New Roman"/>
          <w:color w:val="FF0000"/>
          <w:sz w:val="24"/>
          <w:szCs w:val="24"/>
        </w:rPr>
      </w:pPr>
      <w:r w:rsidRPr="00843C47">
        <w:rPr>
          <w:rFonts w:ascii="Times New Roman" w:hAnsi="Times New Roman" w:cs="Times New Roman"/>
          <w:sz w:val="24"/>
          <w:szCs w:val="24"/>
        </w:rPr>
        <w:t xml:space="preserve">A news headline is the title of the Newspaper story or the summary of the whole news. It is printed in large letters at the top of the story, especially on the front page. The headlines are the main points of the news which </w:t>
      </w:r>
      <w:r w:rsidR="00D32B7F" w:rsidRPr="00843C47">
        <w:rPr>
          <w:rFonts w:ascii="Times New Roman" w:hAnsi="Times New Roman" w:cs="Times New Roman"/>
          <w:sz w:val="24"/>
          <w:szCs w:val="24"/>
        </w:rPr>
        <w:t>are read on radio or television</w:t>
      </w:r>
      <w:r w:rsidR="004F378E" w:rsidRPr="00843C47">
        <w:rPr>
          <w:rFonts w:ascii="Times New Roman" w:eastAsia="Times New Roman" w:hAnsi="Times New Roman" w:cs="Times New Roman"/>
          <w:sz w:val="24"/>
          <w:szCs w:val="24"/>
        </w:rPr>
        <w:t>. They occupy more space than the texts they refer to and where more significant words or coinages exist, they are still printed bolder than others or highlighted in italics</w:t>
      </w:r>
      <w:r w:rsidRPr="00843C47">
        <w:rPr>
          <w:rFonts w:ascii="Times New Roman" w:hAnsi="Times New Roman" w:cs="Times New Roman"/>
          <w:sz w:val="24"/>
          <w:szCs w:val="24"/>
        </w:rPr>
        <w:t xml:space="preserve"> (</w:t>
      </w:r>
      <w:r w:rsidR="00D32B7F" w:rsidRPr="00843C47">
        <w:rPr>
          <w:rFonts w:ascii="Times New Roman" w:hAnsi="Times New Roman" w:cs="Times New Roman"/>
          <w:sz w:val="24"/>
          <w:szCs w:val="24"/>
        </w:rPr>
        <w:t>Collins dictionary</w:t>
      </w:r>
      <w:r w:rsidRPr="00843C47">
        <w:rPr>
          <w:rFonts w:ascii="Times New Roman" w:hAnsi="Times New Roman" w:cs="Times New Roman"/>
          <w:sz w:val="24"/>
          <w:szCs w:val="24"/>
        </w:rPr>
        <w:t>).</w:t>
      </w:r>
    </w:p>
    <w:p w:rsidR="005E5774" w:rsidRPr="00843C47" w:rsidRDefault="005E5774" w:rsidP="00CC1B87">
      <w:pPr>
        <w:spacing w:after="0" w:line="360" w:lineRule="auto"/>
        <w:jc w:val="both"/>
        <w:rPr>
          <w:rFonts w:ascii="Times New Roman" w:eastAsia="Times New Roman" w:hAnsi="Times New Roman" w:cs="Times New Roman"/>
          <w:sz w:val="24"/>
          <w:szCs w:val="24"/>
        </w:rPr>
      </w:pPr>
    </w:p>
    <w:p w:rsidR="005E5774" w:rsidRPr="00843C47" w:rsidRDefault="00986827" w:rsidP="00CC1B87">
      <w:pPr>
        <w:spacing w:after="0" w:line="360" w:lineRule="auto"/>
        <w:jc w:val="both"/>
        <w:rPr>
          <w:rFonts w:ascii="Times New Roman" w:eastAsia="Times New Roman" w:hAnsi="Times New Roman" w:cs="Times New Roman"/>
          <w:sz w:val="24"/>
          <w:szCs w:val="24"/>
        </w:rPr>
      </w:pPr>
      <w:r w:rsidRPr="00843C47">
        <w:rPr>
          <w:rFonts w:ascii="Times New Roman" w:eastAsia="Times New Roman" w:hAnsi="Times New Roman" w:cs="Times New Roman"/>
          <w:sz w:val="24"/>
          <w:szCs w:val="24"/>
        </w:rPr>
        <w:t xml:space="preserve">The </w:t>
      </w:r>
      <w:r w:rsidR="005F392A" w:rsidRPr="00843C47">
        <w:rPr>
          <w:rFonts w:ascii="Times New Roman" w:eastAsia="Times New Roman" w:hAnsi="Times New Roman" w:cs="Times New Roman"/>
          <w:sz w:val="24"/>
          <w:szCs w:val="24"/>
        </w:rPr>
        <w:t>news</w:t>
      </w:r>
      <w:r w:rsidRPr="00843C47">
        <w:rPr>
          <w:rFonts w:ascii="Times New Roman" w:eastAsia="Times New Roman" w:hAnsi="Times New Roman" w:cs="Times New Roman"/>
          <w:sz w:val="24"/>
          <w:szCs w:val="24"/>
        </w:rPr>
        <w:t xml:space="preserve"> headline is usually on the front page of a magazine or newspaper. Usually printed in bold letters, </w:t>
      </w:r>
      <w:r w:rsidR="00D94C11" w:rsidRPr="00843C47">
        <w:rPr>
          <w:rFonts w:ascii="Times New Roman" w:eastAsia="Times New Roman" w:hAnsi="Times New Roman" w:cs="Times New Roman"/>
          <w:sz w:val="24"/>
          <w:szCs w:val="24"/>
        </w:rPr>
        <w:t>it</w:t>
      </w:r>
      <w:r w:rsidR="00550CB1" w:rsidRPr="00843C47">
        <w:rPr>
          <w:rFonts w:ascii="Times New Roman" w:eastAsia="Times New Roman" w:hAnsi="Times New Roman" w:cs="Times New Roman"/>
          <w:sz w:val="24"/>
          <w:szCs w:val="24"/>
        </w:rPr>
        <w:t>summarizes</w:t>
      </w:r>
      <w:r w:rsidRPr="00843C47">
        <w:rPr>
          <w:rFonts w:ascii="Times New Roman" w:eastAsia="Times New Roman" w:hAnsi="Times New Roman" w:cs="Times New Roman"/>
          <w:sz w:val="24"/>
          <w:szCs w:val="24"/>
        </w:rPr>
        <w:t xml:space="preserve"> the main points of the story</w:t>
      </w:r>
      <w:r w:rsidR="004F378E" w:rsidRPr="00843C47">
        <w:rPr>
          <w:rFonts w:ascii="Times New Roman" w:eastAsia="Times New Roman" w:hAnsi="Times New Roman" w:cs="Times New Roman"/>
          <w:sz w:val="24"/>
          <w:szCs w:val="24"/>
        </w:rPr>
        <w:t xml:space="preserve">. </w:t>
      </w:r>
      <w:r w:rsidRPr="00843C47">
        <w:rPr>
          <w:rFonts w:ascii="Times New Roman" w:eastAsia="Times New Roman" w:hAnsi="Times New Roman" w:cs="Times New Roman"/>
          <w:sz w:val="24"/>
          <w:szCs w:val="24"/>
        </w:rPr>
        <w:t>This is in order to stress a particular word or idea.  Words on the headline are usually short and crisp. Wording is determined by ideas to be expressed, technology of printing and the kind of audience associated with the paper or magazine.  Technology of printing includes choices in terms of style, availability of space and accompanying photographs.  Other criteria include simplicity, informality and impact (Freeborn et al, 1986).</w:t>
      </w:r>
    </w:p>
    <w:p w:rsidR="005E5774" w:rsidRPr="00843C47" w:rsidRDefault="005E5774" w:rsidP="00CC1B87">
      <w:pPr>
        <w:spacing w:after="0" w:line="360" w:lineRule="auto"/>
        <w:jc w:val="both"/>
        <w:rPr>
          <w:rFonts w:ascii="Times New Roman" w:eastAsia="Times New Roman" w:hAnsi="Times New Roman" w:cs="Times New Roman"/>
          <w:sz w:val="24"/>
          <w:szCs w:val="24"/>
        </w:rPr>
      </w:pPr>
    </w:p>
    <w:p w:rsidR="005E5774" w:rsidRPr="00843C47" w:rsidRDefault="00986827" w:rsidP="00CC1B87">
      <w:pPr>
        <w:spacing w:after="0" w:line="360" w:lineRule="auto"/>
        <w:jc w:val="both"/>
        <w:rPr>
          <w:rFonts w:ascii="Times New Roman" w:eastAsia="Times New Roman" w:hAnsi="Times New Roman" w:cs="Times New Roman"/>
          <w:sz w:val="24"/>
          <w:szCs w:val="24"/>
        </w:rPr>
      </w:pPr>
      <w:r w:rsidRPr="00843C47">
        <w:rPr>
          <w:rFonts w:ascii="Times New Roman" w:eastAsia="Times New Roman" w:hAnsi="Times New Roman" w:cs="Times New Roman"/>
          <w:sz w:val="24"/>
          <w:szCs w:val="24"/>
        </w:rPr>
        <w:t>News Headlines are vital in both capturing readers’ attention and in inﬂuencing their online reading experience of news. In fact, approximately six in 10 people limit their reading to headlines only, without clicking on a link to the full article. Eye-tracking studies have conﬁrmed this behavior empirically; many people are “entry-point readers”, who attend to headlines in order to ascertain the over view of an article, but who exhibit minimal reading activities (Holsanova, Rahm, and Holmqvist, 2006).</w:t>
      </w:r>
    </w:p>
    <w:p w:rsidR="003C0396" w:rsidRPr="00843C47" w:rsidRDefault="003C0396" w:rsidP="00CC1B87">
      <w:pPr>
        <w:spacing w:line="360" w:lineRule="auto"/>
        <w:jc w:val="both"/>
        <w:rPr>
          <w:rFonts w:ascii="Times New Roman" w:eastAsia="Times New Roman" w:hAnsi="Times New Roman" w:cs="Times New Roman"/>
          <w:sz w:val="24"/>
          <w:szCs w:val="24"/>
        </w:rPr>
      </w:pPr>
    </w:p>
    <w:p w:rsidR="008F4F70" w:rsidRPr="00843C47" w:rsidRDefault="008F4F70" w:rsidP="00CC1B87">
      <w:pPr>
        <w:spacing w:line="360" w:lineRule="auto"/>
        <w:jc w:val="both"/>
        <w:rPr>
          <w:rFonts w:ascii="Times New Roman" w:hAnsi="Times New Roman" w:cs="Times New Roman"/>
          <w:b/>
          <w:sz w:val="24"/>
          <w:szCs w:val="24"/>
        </w:rPr>
      </w:pPr>
    </w:p>
    <w:p w:rsidR="005E5774" w:rsidRPr="00843C47" w:rsidRDefault="00986827" w:rsidP="00CC1B87">
      <w:pPr>
        <w:spacing w:line="360" w:lineRule="auto"/>
        <w:jc w:val="both"/>
        <w:rPr>
          <w:rFonts w:ascii="Times New Roman" w:hAnsi="Times New Roman" w:cs="Times New Roman"/>
          <w:b/>
          <w:sz w:val="24"/>
          <w:szCs w:val="24"/>
        </w:rPr>
      </w:pPr>
      <w:r w:rsidRPr="00843C47">
        <w:rPr>
          <w:rFonts w:ascii="Times New Roman" w:hAnsi="Times New Roman" w:cs="Times New Roman"/>
          <w:b/>
          <w:sz w:val="24"/>
          <w:szCs w:val="24"/>
        </w:rPr>
        <w:t>2.3</w:t>
      </w:r>
      <w:r w:rsidRPr="00843C47">
        <w:rPr>
          <w:rFonts w:ascii="Times New Roman" w:hAnsi="Times New Roman" w:cs="Times New Roman"/>
          <w:b/>
          <w:sz w:val="24"/>
          <w:szCs w:val="24"/>
        </w:rPr>
        <w:tab/>
        <w:t>News Classification</w:t>
      </w:r>
    </w:p>
    <w:p w:rsidR="00F31C83" w:rsidRPr="00843C47" w:rsidRDefault="00986827" w:rsidP="00CC1B87">
      <w:pPr>
        <w:spacing w:after="0"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 xml:space="preserve">A sample news classification system model is given </w:t>
      </w:r>
      <w:r w:rsidR="0097052D" w:rsidRPr="00843C47">
        <w:rPr>
          <w:rFonts w:ascii="Times New Roman" w:eastAsia="Times New Roman" w:hAnsi="Times New Roman" w:cs="Times New Roman"/>
          <w:color w:val="000000"/>
          <w:sz w:val="24"/>
          <w:szCs w:val="24"/>
        </w:rPr>
        <w:t>as follows. I</w:t>
      </w:r>
      <w:r w:rsidRPr="00843C47">
        <w:rPr>
          <w:rFonts w:ascii="Times New Roman" w:eastAsia="Times New Roman" w:hAnsi="Times New Roman" w:cs="Times New Roman"/>
          <w:color w:val="000000"/>
          <w:sz w:val="24"/>
          <w:szCs w:val="24"/>
        </w:rPr>
        <w:t>t consists of the</w:t>
      </w:r>
      <w:r w:rsidR="00E00A08" w:rsidRPr="00843C47">
        <w:rPr>
          <w:rFonts w:ascii="Times New Roman" w:eastAsia="Times New Roman" w:hAnsi="Times New Roman" w:cs="Times New Roman"/>
          <w:color w:val="000000"/>
          <w:sz w:val="24"/>
          <w:szCs w:val="24"/>
        </w:rPr>
        <w:t xml:space="preserve"> data</w:t>
      </w:r>
      <w:r w:rsidR="00B73E73" w:rsidRPr="00843C47">
        <w:rPr>
          <w:rFonts w:ascii="Times New Roman" w:eastAsia="Times New Roman" w:hAnsi="Times New Roman" w:cs="Times New Roman"/>
          <w:color w:val="000000"/>
          <w:sz w:val="24"/>
          <w:szCs w:val="24"/>
        </w:rPr>
        <w:t>set</w:t>
      </w:r>
      <w:r w:rsidR="00E00A08" w:rsidRPr="00843C47">
        <w:rPr>
          <w:rFonts w:ascii="Times New Roman" w:eastAsia="Times New Roman" w:hAnsi="Times New Roman" w:cs="Times New Roman"/>
          <w:color w:val="000000"/>
          <w:sz w:val="24"/>
          <w:szCs w:val="24"/>
        </w:rPr>
        <w:t xml:space="preserve"> acquisition stage,</w:t>
      </w:r>
      <w:r w:rsidR="005F1CFA" w:rsidRPr="00843C47">
        <w:rPr>
          <w:rFonts w:ascii="Times New Roman" w:eastAsia="Times New Roman" w:hAnsi="Times New Roman" w:cs="Times New Roman"/>
          <w:color w:val="000000"/>
          <w:sz w:val="24"/>
          <w:szCs w:val="24"/>
        </w:rPr>
        <w:t xml:space="preserve"> D</w:t>
      </w:r>
      <w:r w:rsidR="00B73E73" w:rsidRPr="00843C47">
        <w:rPr>
          <w:rFonts w:ascii="Times New Roman" w:eastAsia="Times New Roman" w:hAnsi="Times New Roman" w:cs="Times New Roman"/>
          <w:color w:val="000000"/>
          <w:sz w:val="24"/>
          <w:szCs w:val="24"/>
        </w:rPr>
        <w:t>ata</w:t>
      </w:r>
      <w:r w:rsidRPr="00843C47">
        <w:rPr>
          <w:rFonts w:ascii="Times New Roman" w:eastAsia="Times New Roman" w:hAnsi="Times New Roman" w:cs="Times New Roman"/>
          <w:color w:val="000000"/>
          <w:sz w:val="24"/>
          <w:szCs w:val="24"/>
        </w:rPr>
        <w:t>Preprocessing, Feature Extraction, Machine Learning Algorithm for Classification, Training of Classifier, Test Classifier with Trained Model and Evaluation phase.</w:t>
      </w:r>
    </w:p>
    <w:p w:rsidR="008F4F70" w:rsidRPr="00843C47" w:rsidRDefault="008F4F70" w:rsidP="00CC1B87">
      <w:pPr>
        <w:spacing w:line="360" w:lineRule="auto"/>
        <w:jc w:val="both"/>
        <w:rPr>
          <w:rFonts w:ascii="Times New Roman" w:eastAsia="Times New Roman" w:hAnsi="Times New Roman" w:cs="Times New Roman"/>
          <w:color w:val="000000"/>
          <w:sz w:val="24"/>
          <w:szCs w:val="24"/>
        </w:rPr>
      </w:pPr>
    </w:p>
    <w:p w:rsidR="00EA3F3A" w:rsidRPr="00843C47" w:rsidRDefault="000B234E" w:rsidP="00CC1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v:group id="_x0000_s1110" style="position:absolute;left:0;text-align:left;margin-left:146pt;margin-top:4.8pt;width:161.3pt;height:360.3pt;z-index:251675648" coordorigin="5523,4632" coordsize="3226,7206">
            <v:rect id="Rectangle 6" o:spid="_x0000_s1026" style="position:absolute;left:5537;top:4632;width:3160;height:5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">
              <v:textbox style="mso-next-textbox:#Rectangle 6">
                <w:txbxContent>
                  <w:p w:rsidR="000503C3" w:rsidRPr="00B15E79" w:rsidRDefault="000503C3" w:rsidP="0072537B">
                    <w:pPr>
                      <w:jc w:val="center"/>
                      <w:rPr>
                        <w:rFonts w:ascii="Times New Roman" w:hAnsi="Times New Roman" w:cs="Times New Roman"/>
                        <w:sz w:val="24"/>
                        <w:szCs w:val="24"/>
                      </w:rPr>
                    </w:pPr>
                    <w:r w:rsidRPr="00B15E79">
                      <w:rPr>
                        <w:rFonts w:ascii="Times New Roman" w:hAnsi="Times New Roman" w:cs="Times New Roman"/>
                        <w:sz w:val="24"/>
                        <w:szCs w:val="24"/>
                      </w:rPr>
                      <w:t>Dataset</w:t>
                    </w:r>
                  </w:p>
                  <w:p w:rsidR="000503C3" w:rsidRDefault="000503C3" w:rsidP="0072537B">
                    <w:pPr>
                      <w:jc w:val="center"/>
                    </w:pPr>
                  </w:p>
                </w:txbxContent>
              </v:textbox>
            </v:rect>
            <v:rect id="Rectangle 7" o:spid="_x0000_s1027" style="position:absolute;left:5530;top:5708;width:3160;height:5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">
              <v:textbox style="mso-next-textbox:#Rectangle 7">
                <w:txbxContent>
                  <w:p w:rsidR="000503C3" w:rsidRPr="00B15E79" w:rsidRDefault="000503C3" w:rsidP="0072537B">
                    <w:pPr>
                      <w:jc w:val="center"/>
                      <w:rPr>
                        <w:rFonts w:ascii="Times New Roman" w:hAnsi="Times New Roman" w:cs="Times New Roman"/>
                        <w:sz w:val="24"/>
                        <w:szCs w:val="24"/>
                      </w:rPr>
                    </w:pPr>
                    <w:r w:rsidRPr="00B15E79">
                      <w:rPr>
                        <w:rFonts w:ascii="Times New Roman" w:hAnsi="Times New Roman" w:cs="Times New Roman"/>
                        <w:sz w:val="24"/>
                        <w:szCs w:val="24"/>
                      </w:rPr>
                      <w:t>Dataset Pre-Processing</w:t>
                    </w:r>
                  </w:p>
                </w:txbxContent>
              </v:textbox>
            </v:rect>
            <v:rect id="Rectangle 8" o:spid="_x0000_s1028" style="position:absolute;left:5523;top:6784;width:3160;height:5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">
              <v:textbox style="mso-next-textbox:#Rectangle 8">
                <w:txbxContent>
                  <w:p w:rsidR="000503C3" w:rsidRPr="00B15E79" w:rsidRDefault="000503C3" w:rsidP="0072537B">
                    <w:pPr>
                      <w:jc w:val="center"/>
                      <w:rPr>
                        <w:rFonts w:ascii="Times New Roman" w:hAnsi="Times New Roman" w:cs="Times New Roman"/>
                        <w:sz w:val="24"/>
                        <w:szCs w:val="24"/>
                      </w:rPr>
                    </w:pPr>
                    <w:r w:rsidRPr="00B15E79">
                      <w:rPr>
                        <w:rFonts w:ascii="Times New Roman" w:hAnsi="Times New Roman" w:cs="Times New Roman"/>
                        <w:sz w:val="24"/>
                        <w:szCs w:val="24"/>
                      </w:rPr>
                      <w:t>Feature Extraction</w:t>
                    </w:r>
                  </w:p>
                </w:txbxContent>
              </v:textbox>
            </v:rect>
            <v:rect id="Rectangle 9" o:spid="_x0000_s1029" style="position:absolute;left:5532;top:7860;width:3160;height:6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">
              <v:textbox style="mso-next-textbox:#Rectangle 9">
                <w:txbxContent>
                  <w:p w:rsidR="000503C3" w:rsidRPr="00B15E79" w:rsidRDefault="000503C3" w:rsidP="00B15E79">
                    <w:pPr>
                      <w:jc w:val="center"/>
                      <w:rPr>
                        <w:rFonts w:ascii="Times New Roman" w:hAnsi="Times New Roman" w:cs="Times New Roman"/>
                        <w:sz w:val="18"/>
                        <w:szCs w:val="18"/>
                      </w:rPr>
                    </w:pPr>
                    <w:r w:rsidRPr="00B15E79">
                      <w:rPr>
                        <w:rFonts w:ascii="Times New Roman" w:hAnsi="Times New Roman" w:cs="Times New Roman"/>
                        <w:sz w:val="18"/>
                        <w:szCs w:val="18"/>
                      </w:rPr>
                      <w:t>Ma</w:t>
                    </w:r>
                    <w:r w:rsidR="006615A4">
                      <w:rPr>
                        <w:rFonts w:ascii="Times New Roman" w:hAnsi="Times New Roman" w:cs="Times New Roman"/>
                        <w:sz w:val="18"/>
                        <w:szCs w:val="18"/>
                      </w:rPr>
                      <w:t>chine Learning Algorithm for the</w:t>
                    </w:r>
                    <w:r w:rsidRPr="00B15E79">
                      <w:rPr>
                        <w:rFonts w:ascii="Times New Roman" w:hAnsi="Times New Roman" w:cs="Times New Roman"/>
                        <w:sz w:val="18"/>
                        <w:szCs w:val="18"/>
                      </w:rPr>
                      <w:t xml:space="preserve"> Classification</w:t>
                    </w:r>
                  </w:p>
                </w:txbxContent>
              </v:textbox>
            </v:rect>
            <v:rect id="Rectangle 10" o:spid="_x0000_s1030" style="position:absolute;left:5566;top:9027;width:3160;height:5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">
              <v:textbox style="mso-next-textbox:#Rectangle 10">
                <w:txbxContent>
                  <w:p w:rsidR="000503C3" w:rsidRDefault="000503C3" w:rsidP="00B15E79">
                    <w:pPr>
                      <w:jc w:val="center"/>
                      <w:rPr>
                        <w:rFonts w:ascii="Times New Roman" w:hAnsi="Times New Roman" w:cs="Times New Roman"/>
                        <w:sz w:val="24"/>
                        <w:szCs w:val="24"/>
                      </w:rPr>
                    </w:pPr>
                    <w:r>
                      <w:rPr>
                        <w:rFonts w:ascii="Times New Roman" w:hAnsi="Times New Roman" w:cs="Times New Roman"/>
                        <w:sz w:val="24"/>
                        <w:szCs w:val="24"/>
                      </w:rPr>
                      <w:t>Training the Classifier</w:t>
                    </w:r>
                  </w:p>
                  <w:p w:rsidR="000503C3" w:rsidRPr="00B15E79" w:rsidRDefault="000503C3" w:rsidP="00B15E79">
                    <w:pPr>
                      <w:jc w:val="center"/>
                      <w:rPr>
                        <w:rFonts w:ascii="Times New Roman" w:hAnsi="Times New Roman" w:cs="Times New Roman"/>
                        <w:sz w:val="24"/>
                        <w:szCs w:val="24"/>
                      </w:rPr>
                    </w:pPr>
                  </w:p>
                </w:txbxContent>
              </v:textbox>
            </v:rect>
            <v:rect id="Rectangle 11" o:spid="_x0000_s1031" style="position:absolute;left:5566;top:10159;width:3160;height:5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">
              <v:textbox style="mso-next-textbox:#Rectangle 11">
                <w:txbxContent>
                  <w:p w:rsidR="000503C3" w:rsidRPr="00B15E79" w:rsidRDefault="000503C3" w:rsidP="00B15E79">
                    <w:pPr>
                      <w:jc w:val="center"/>
                      <w:rPr>
                        <w:rFonts w:ascii="Times New Roman" w:hAnsi="Times New Roman" w:cs="Times New Roman"/>
                        <w:sz w:val="24"/>
                        <w:szCs w:val="24"/>
                      </w:rPr>
                    </w:pPr>
                    <w:r>
                      <w:rPr>
                        <w:rFonts w:ascii="Times New Roman" w:hAnsi="Times New Roman" w:cs="Times New Roman"/>
                        <w:sz w:val="24"/>
                        <w:szCs w:val="24"/>
                      </w:rPr>
                      <w:t>Testing the Classifier</w:t>
                    </w:r>
                  </w:p>
                </w:txbxContent>
              </v:textbox>
            </v:rect>
            <v:rect id="Rectangle 13" o:spid="_x0000_s1032" style="position:absolute;left:5589;top:11277;width:3160;height:5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">
              <v:textbox style="mso-next-textbox:#Rectangle 13">
                <w:txbxContent>
                  <w:p w:rsidR="000503C3" w:rsidRPr="00B15E79" w:rsidRDefault="000503C3" w:rsidP="00B15E79">
                    <w:pPr>
                      <w:jc w:val="center"/>
                      <w:rPr>
                        <w:rFonts w:ascii="Times New Roman" w:hAnsi="Times New Roman" w:cs="Times New Roman"/>
                        <w:sz w:val="24"/>
                        <w:szCs w:val="24"/>
                      </w:rPr>
                    </w:pPr>
                    <w:r>
                      <w:rPr>
                        <w:rFonts w:ascii="Times New Roman" w:hAnsi="Times New Roman" w:cs="Times New Roman"/>
                        <w:sz w:val="24"/>
                        <w:szCs w:val="24"/>
                      </w:rPr>
                      <w:t xml:space="preserve">Evaluation </w:t>
                    </w:r>
                  </w:p>
                </w:txbxContent>
              </v:textbox>
            </v:rect>
            <v:shapetype id="_x0000_t32" coordsize="21600,21600" o:spt="32" o:oned="t" path="m,l21600,21600e" filled="f">
              <v:path arrowok="t" fillok="f" o:connecttype="none"/>
              <o:lock v:ext="edit" shapetype="t"/>
            </v:shapetype>
            <v:shape id="AutoShape 14" o:spid="_x0000_s1038" type="#_x0000_t32" style="position:absolute;left:7070;top:5162;width:18;height:5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DlOg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">
              <v:stroke endarrow="block"/>
            </v:shape>
            <v:shape id="AutoShape 15" o:spid="_x0000_s1037" type="#_x0000_t32" style="position:absolute;left:7070;top:6247;width:18;height:5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juOQ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">
              <v:stroke endarrow="block"/>
            </v:shape>
            <v:shape id="AutoShape 16" o:spid="_x0000_s1036" type="#_x0000_t32" style="position:absolute;left:7070;top:7332;width:18;height:5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RutOgIAAGI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">
              <v:stroke endarrow="block"/>
            </v:shape>
            <v:shape id="AutoShape 17" o:spid="_x0000_s1035" type="#_x0000_t32" style="position:absolute;left:7070;top:8490;width:18;height:5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">
              <v:stroke endarrow="block"/>
            </v:shape>
            <v:shape id="AutoShape 18" o:spid="_x0000_s1034" type="#_x0000_t32" style="position:absolute;left:7070;top:9611;width:18;height:5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">
              <v:stroke endarrow="block"/>
            </v:shape>
            <v:shape id="AutoShape 19" o:spid="_x0000_s1033" type="#_x0000_t32" style="position:absolute;left:7070;top:10716;width:18;height:5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">
              <v:stroke endarrow="block"/>
            </v:shape>
          </v:group>
        </w:pict>
      </w:r>
    </w:p>
    <w:p w:rsidR="00CE0AFB" w:rsidRPr="00843C47" w:rsidRDefault="00CE0AFB" w:rsidP="00CC1B87">
      <w:pPr>
        <w:spacing w:line="360" w:lineRule="auto"/>
        <w:jc w:val="both"/>
        <w:rPr>
          <w:rFonts w:ascii="Times New Roman" w:eastAsia="Times New Roman" w:hAnsi="Times New Roman" w:cs="Times New Roman"/>
          <w:color w:val="000000"/>
          <w:sz w:val="24"/>
          <w:szCs w:val="24"/>
        </w:rPr>
      </w:pPr>
    </w:p>
    <w:p w:rsidR="00CE0AFB" w:rsidRPr="00843C47" w:rsidRDefault="00CE0AFB" w:rsidP="00CC1B87">
      <w:pPr>
        <w:spacing w:line="360" w:lineRule="auto"/>
        <w:jc w:val="both"/>
        <w:rPr>
          <w:rFonts w:ascii="Times New Roman" w:eastAsia="Times New Roman" w:hAnsi="Times New Roman" w:cs="Times New Roman"/>
          <w:color w:val="000000"/>
          <w:sz w:val="24"/>
          <w:szCs w:val="24"/>
        </w:rPr>
      </w:pPr>
    </w:p>
    <w:p w:rsidR="00F31C83" w:rsidRPr="00843C47" w:rsidRDefault="00F31C83" w:rsidP="00CC1B87">
      <w:pPr>
        <w:spacing w:line="360" w:lineRule="auto"/>
        <w:jc w:val="both"/>
        <w:rPr>
          <w:rFonts w:ascii="Times New Roman" w:eastAsia="Times New Roman" w:hAnsi="Times New Roman" w:cs="Times New Roman"/>
          <w:color w:val="000000"/>
          <w:sz w:val="24"/>
          <w:szCs w:val="24"/>
        </w:rPr>
      </w:pPr>
    </w:p>
    <w:p w:rsidR="00F31C83" w:rsidRPr="00843C47" w:rsidRDefault="00F31C83" w:rsidP="00CC1B87">
      <w:pPr>
        <w:spacing w:line="360" w:lineRule="auto"/>
        <w:jc w:val="both"/>
        <w:rPr>
          <w:rFonts w:ascii="Times New Roman" w:eastAsia="Times New Roman" w:hAnsi="Times New Roman" w:cs="Times New Roman"/>
          <w:color w:val="000000"/>
          <w:sz w:val="24"/>
          <w:szCs w:val="24"/>
        </w:rPr>
      </w:pPr>
    </w:p>
    <w:p w:rsidR="00F31C83" w:rsidRPr="00843C47" w:rsidRDefault="00F31C83" w:rsidP="00CC1B87">
      <w:pPr>
        <w:spacing w:line="360" w:lineRule="auto"/>
        <w:jc w:val="both"/>
        <w:rPr>
          <w:rFonts w:ascii="Times New Roman" w:eastAsia="Times New Roman" w:hAnsi="Times New Roman" w:cs="Times New Roman"/>
          <w:color w:val="000000"/>
          <w:sz w:val="24"/>
          <w:szCs w:val="24"/>
        </w:rPr>
      </w:pPr>
    </w:p>
    <w:p w:rsidR="00F31C83" w:rsidRPr="00843C47" w:rsidRDefault="00F31C83" w:rsidP="00CC1B87">
      <w:pPr>
        <w:spacing w:line="360" w:lineRule="auto"/>
        <w:jc w:val="both"/>
        <w:rPr>
          <w:rFonts w:ascii="Times New Roman" w:eastAsia="Times New Roman" w:hAnsi="Times New Roman" w:cs="Times New Roman"/>
          <w:color w:val="000000"/>
          <w:sz w:val="24"/>
          <w:szCs w:val="24"/>
        </w:rPr>
      </w:pPr>
    </w:p>
    <w:p w:rsidR="00F31C83" w:rsidRPr="00843C47" w:rsidRDefault="00F31C83" w:rsidP="00CC1B87">
      <w:pPr>
        <w:spacing w:line="360" w:lineRule="auto"/>
        <w:jc w:val="both"/>
        <w:rPr>
          <w:rFonts w:ascii="Times New Roman" w:eastAsia="Times New Roman" w:hAnsi="Times New Roman" w:cs="Times New Roman"/>
          <w:color w:val="000000"/>
          <w:sz w:val="24"/>
          <w:szCs w:val="24"/>
        </w:rPr>
      </w:pPr>
    </w:p>
    <w:p w:rsidR="00F31C83" w:rsidRPr="00843C47" w:rsidRDefault="00F31C83" w:rsidP="00CC1B87">
      <w:pPr>
        <w:spacing w:line="360" w:lineRule="auto"/>
        <w:jc w:val="both"/>
        <w:rPr>
          <w:rFonts w:ascii="Times New Roman" w:eastAsia="Times New Roman" w:hAnsi="Times New Roman" w:cs="Times New Roman"/>
          <w:color w:val="000000"/>
          <w:sz w:val="24"/>
          <w:szCs w:val="24"/>
        </w:rPr>
      </w:pPr>
    </w:p>
    <w:p w:rsidR="00F31C83" w:rsidRPr="00843C47" w:rsidRDefault="00F31C83" w:rsidP="00CC1B87">
      <w:pPr>
        <w:spacing w:line="360" w:lineRule="auto"/>
        <w:jc w:val="both"/>
        <w:rPr>
          <w:rFonts w:ascii="Times New Roman" w:eastAsia="Times New Roman" w:hAnsi="Times New Roman" w:cs="Times New Roman"/>
          <w:color w:val="000000"/>
          <w:sz w:val="24"/>
          <w:szCs w:val="24"/>
        </w:rPr>
      </w:pPr>
    </w:p>
    <w:p w:rsidR="00F31C83" w:rsidRPr="00843C47" w:rsidRDefault="00F31C83" w:rsidP="00CC1B87">
      <w:pPr>
        <w:spacing w:line="360" w:lineRule="auto"/>
        <w:jc w:val="both"/>
        <w:rPr>
          <w:rFonts w:ascii="Times New Roman" w:eastAsia="Times New Roman" w:hAnsi="Times New Roman" w:cs="Times New Roman"/>
          <w:color w:val="000000"/>
          <w:sz w:val="24"/>
          <w:szCs w:val="24"/>
        </w:rPr>
      </w:pPr>
    </w:p>
    <w:p w:rsidR="005F1CFA" w:rsidRPr="00843C47" w:rsidRDefault="005F1CFA" w:rsidP="00CC1B87">
      <w:pPr>
        <w:spacing w:line="360" w:lineRule="auto"/>
        <w:jc w:val="both"/>
        <w:rPr>
          <w:rFonts w:ascii="Times New Roman" w:eastAsia="Times New Roman" w:hAnsi="Times New Roman" w:cs="Times New Roman"/>
          <w:color w:val="000000"/>
          <w:sz w:val="24"/>
          <w:szCs w:val="24"/>
        </w:rPr>
      </w:pPr>
    </w:p>
    <w:p w:rsidR="00805012" w:rsidRPr="00843C47" w:rsidRDefault="00805012" w:rsidP="00CC1B87">
      <w:pPr>
        <w:spacing w:line="360" w:lineRule="auto"/>
        <w:jc w:val="both"/>
        <w:rPr>
          <w:rFonts w:ascii="Times New Roman" w:eastAsia="Times New Roman" w:hAnsi="Times New Roman" w:cs="Times New Roman"/>
          <w:color w:val="000000"/>
          <w:sz w:val="24"/>
          <w:szCs w:val="24"/>
        </w:rPr>
      </w:pPr>
    </w:p>
    <w:p w:rsidR="008F4F70" w:rsidRPr="00843C47" w:rsidRDefault="00B96D04" w:rsidP="00CC1B87">
      <w:pPr>
        <w:spacing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Figure 2.1</w:t>
      </w:r>
      <w:r w:rsidRPr="00843C47">
        <w:rPr>
          <w:rFonts w:ascii="Times New Roman" w:eastAsia="Times New Roman" w:hAnsi="Times New Roman" w:cs="Times New Roman"/>
          <w:color w:val="000000"/>
          <w:sz w:val="24"/>
          <w:szCs w:val="24"/>
        </w:rPr>
        <w:tab/>
        <w:t>Architecture of a News Classification</w:t>
      </w:r>
      <w:r w:rsidR="001E0AC1" w:rsidRPr="00843C47">
        <w:rPr>
          <w:rFonts w:ascii="Times New Roman" w:eastAsia="Times New Roman" w:hAnsi="Times New Roman" w:cs="Times New Roman"/>
          <w:color w:val="000000"/>
          <w:sz w:val="24"/>
          <w:szCs w:val="24"/>
        </w:rPr>
        <w:t xml:space="preserve"> Process </w:t>
      </w:r>
      <w:r w:rsidR="00226355" w:rsidRPr="00843C47">
        <w:rPr>
          <w:rFonts w:ascii="Times New Roman" w:eastAsia="Times New Roman" w:hAnsi="Times New Roman" w:cs="Times New Roman"/>
          <w:color w:val="000000"/>
          <w:sz w:val="24"/>
          <w:szCs w:val="24"/>
        </w:rPr>
        <w:t>(</w:t>
      </w:r>
      <w:r w:rsidR="000B476D" w:rsidRPr="00843C47">
        <w:rPr>
          <w:rFonts w:ascii="Times New Roman" w:eastAsia="Times New Roman" w:hAnsi="Times New Roman" w:cs="Times New Roman"/>
          <w:color w:val="000000"/>
          <w:sz w:val="24"/>
          <w:szCs w:val="24"/>
        </w:rPr>
        <w:t>Nabami</w:t>
      </w:r>
      <w:r w:rsidR="001E0AC1" w:rsidRPr="00843C47">
        <w:rPr>
          <w:rFonts w:ascii="Times New Roman" w:eastAsia="Times New Roman" w:hAnsi="Times New Roman" w:cs="Times New Roman"/>
          <w:color w:val="000000"/>
          <w:sz w:val="24"/>
          <w:szCs w:val="24"/>
        </w:rPr>
        <w:t>ta</w:t>
      </w:r>
      <w:r w:rsidR="001E0AC1" w:rsidRPr="00843C47">
        <w:rPr>
          <w:rFonts w:ascii="Times New Roman" w:eastAsia="Times New Roman" w:hAnsi="Times New Roman" w:cs="Times New Roman"/>
          <w:i/>
          <w:color w:val="000000"/>
          <w:sz w:val="24"/>
          <w:szCs w:val="24"/>
        </w:rPr>
        <w:t>et al.,</w:t>
      </w:r>
      <w:r w:rsidR="001E0AC1" w:rsidRPr="00843C47">
        <w:rPr>
          <w:rFonts w:ascii="Times New Roman" w:eastAsia="Times New Roman" w:hAnsi="Times New Roman" w:cs="Times New Roman"/>
          <w:color w:val="000000"/>
          <w:sz w:val="24"/>
          <w:szCs w:val="24"/>
        </w:rPr>
        <w:t xml:space="preserve"> 2020)</w:t>
      </w:r>
    </w:p>
    <w:p w:rsidR="008F4F70" w:rsidRPr="00843C47" w:rsidRDefault="008F4F70" w:rsidP="00CC1B87">
      <w:pPr>
        <w:spacing w:line="360" w:lineRule="auto"/>
        <w:jc w:val="both"/>
        <w:rPr>
          <w:rFonts w:ascii="Times New Roman" w:eastAsia="Times New Roman" w:hAnsi="Times New Roman" w:cs="Times New Roman"/>
          <w:color w:val="000000"/>
          <w:sz w:val="24"/>
          <w:szCs w:val="24"/>
        </w:rPr>
      </w:pPr>
    </w:p>
    <w:p w:rsidR="00805012" w:rsidRPr="00843C47" w:rsidRDefault="00805012" w:rsidP="00CC1B87">
      <w:pPr>
        <w:spacing w:line="360" w:lineRule="auto"/>
        <w:jc w:val="both"/>
        <w:rPr>
          <w:rFonts w:ascii="Times New Roman" w:hAnsi="Times New Roman" w:cs="Times New Roman"/>
          <w:b/>
          <w:sz w:val="24"/>
          <w:szCs w:val="24"/>
        </w:rPr>
      </w:pPr>
    </w:p>
    <w:p w:rsidR="005E5774" w:rsidRPr="00843C47" w:rsidRDefault="00986827" w:rsidP="00CC1B87">
      <w:pPr>
        <w:spacing w:line="360" w:lineRule="auto"/>
        <w:jc w:val="both"/>
        <w:rPr>
          <w:rFonts w:ascii="Times New Roman" w:eastAsia="Times New Roman" w:hAnsi="Times New Roman" w:cs="Times New Roman"/>
          <w:color w:val="000000"/>
          <w:sz w:val="24"/>
          <w:szCs w:val="24"/>
        </w:rPr>
      </w:pPr>
      <w:r w:rsidRPr="00843C47">
        <w:rPr>
          <w:rFonts w:ascii="Times New Roman" w:hAnsi="Times New Roman" w:cs="Times New Roman"/>
          <w:b/>
          <w:sz w:val="24"/>
          <w:szCs w:val="24"/>
        </w:rPr>
        <w:lastRenderedPageBreak/>
        <w:t>2.3.1</w:t>
      </w:r>
      <w:r w:rsidRPr="00843C47">
        <w:rPr>
          <w:rFonts w:ascii="Times New Roman" w:hAnsi="Times New Roman" w:cs="Times New Roman"/>
          <w:b/>
          <w:sz w:val="24"/>
          <w:szCs w:val="24"/>
        </w:rPr>
        <w:tab/>
        <w:t xml:space="preserve">Dataset </w:t>
      </w:r>
    </w:p>
    <w:p w:rsidR="001E0AC1" w:rsidRPr="00843C47" w:rsidRDefault="001E0AC1"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Oxford Dictionary defines a dataset as “a collection of data that is treated as a single unit by a computer”. This means that a dataset contains a lot of separate pieces of data but can be used to train an algorithm with the goal of finding predictable pat</w:t>
      </w:r>
      <w:r w:rsidR="007D121A" w:rsidRPr="00843C47">
        <w:rPr>
          <w:rFonts w:ascii="Times New Roman" w:hAnsi="Times New Roman" w:cs="Times New Roman"/>
          <w:sz w:val="24"/>
          <w:szCs w:val="24"/>
        </w:rPr>
        <w:t xml:space="preserve">terns inside the whole dataset </w:t>
      </w:r>
      <w:r w:rsidRPr="00843C47">
        <w:rPr>
          <w:rFonts w:ascii="Times New Roman" w:hAnsi="Times New Roman" w:cs="Times New Roman"/>
          <w:sz w:val="24"/>
          <w:szCs w:val="24"/>
        </w:rPr>
        <w:t>(Iryna, 2021).</w:t>
      </w:r>
      <w:r w:rsidR="002314DF" w:rsidRPr="00843C47">
        <w:rPr>
          <w:rFonts w:ascii="Times New Roman" w:hAnsi="Times New Roman" w:cs="Times New Roman"/>
          <w:sz w:val="24"/>
          <w:szCs w:val="24"/>
        </w:rPr>
        <w:t xml:space="preserve"> The </w:t>
      </w:r>
      <w:r w:rsidR="008A5D3A" w:rsidRPr="00843C47">
        <w:rPr>
          <w:rFonts w:ascii="Times New Roman" w:hAnsi="Times New Roman" w:cs="Times New Roman"/>
          <w:sz w:val="24"/>
          <w:szCs w:val="24"/>
        </w:rPr>
        <w:t>important aspect</w:t>
      </w:r>
      <w:r w:rsidR="002314DF" w:rsidRPr="00843C47">
        <w:rPr>
          <w:rFonts w:ascii="Times New Roman" w:hAnsi="Times New Roman" w:cs="Times New Roman"/>
          <w:sz w:val="24"/>
          <w:szCs w:val="24"/>
        </w:rPr>
        <w:t xml:space="preserve"> that needs to be captured when considering a dataset includes the size of the dataset, the dimension of the dataset, the number of rows and names of columns, the</w:t>
      </w:r>
      <w:r w:rsidR="00B50CF2" w:rsidRPr="00843C47">
        <w:rPr>
          <w:rFonts w:ascii="Times New Roman" w:hAnsi="Times New Roman" w:cs="Times New Roman"/>
          <w:sz w:val="24"/>
          <w:szCs w:val="24"/>
        </w:rPr>
        <w:t xml:space="preserve"> file extension type e.g .txt</w:t>
      </w:r>
      <w:r w:rsidR="002314DF" w:rsidRPr="00843C47">
        <w:rPr>
          <w:rFonts w:ascii="Times New Roman" w:hAnsi="Times New Roman" w:cs="Times New Roman"/>
          <w:sz w:val="24"/>
          <w:szCs w:val="24"/>
        </w:rPr>
        <w:t>, .xlsl</w:t>
      </w:r>
      <w:r w:rsidR="00220449" w:rsidRPr="00843C47">
        <w:rPr>
          <w:rFonts w:ascii="Times New Roman" w:hAnsi="Times New Roman" w:cs="Times New Roman"/>
          <w:sz w:val="24"/>
          <w:szCs w:val="24"/>
        </w:rPr>
        <w:t>,</w:t>
      </w:r>
      <w:r w:rsidR="00B50CF2" w:rsidRPr="00843C47">
        <w:rPr>
          <w:rFonts w:ascii="Times New Roman" w:hAnsi="Times New Roman" w:cs="Times New Roman"/>
          <w:sz w:val="24"/>
          <w:szCs w:val="24"/>
        </w:rPr>
        <w:t xml:space="preserve"> and</w:t>
      </w:r>
      <w:r w:rsidR="00220449" w:rsidRPr="00843C47">
        <w:rPr>
          <w:rFonts w:ascii="Times New Roman" w:hAnsi="Times New Roman" w:cs="Times New Roman"/>
          <w:sz w:val="24"/>
          <w:szCs w:val="24"/>
        </w:rPr>
        <w:t xml:space="preserve"> csv</w:t>
      </w:r>
      <w:r w:rsidR="00B50CF2" w:rsidRPr="00843C47">
        <w:rPr>
          <w:rFonts w:ascii="Times New Roman" w:hAnsi="Times New Roman" w:cs="Times New Roman"/>
          <w:sz w:val="24"/>
          <w:szCs w:val="24"/>
        </w:rPr>
        <w:t>.</w:t>
      </w:r>
    </w:p>
    <w:p w:rsidR="00DA6C64" w:rsidRPr="00843C47" w:rsidRDefault="00DA6C64"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 xml:space="preserve">The </w:t>
      </w:r>
      <w:r w:rsidR="00494096" w:rsidRPr="00843C47">
        <w:rPr>
          <w:rFonts w:ascii="Times New Roman" w:hAnsi="Times New Roman" w:cs="Times New Roman"/>
          <w:sz w:val="24"/>
          <w:szCs w:val="24"/>
        </w:rPr>
        <w:t>figure below shows the</w:t>
      </w:r>
      <w:r w:rsidRPr="00843C47">
        <w:rPr>
          <w:rFonts w:ascii="Times New Roman" w:hAnsi="Times New Roman" w:cs="Times New Roman"/>
          <w:sz w:val="24"/>
          <w:szCs w:val="24"/>
        </w:rPr>
        <w:t xml:space="preserve"> sample</w:t>
      </w:r>
      <w:r w:rsidR="003C0396" w:rsidRPr="00843C47">
        <w:rPr>
          <w:rFonts w:ascii="Times New Roman" w:hAnsi="Times New Roman" w:cs="Times New Roman"/>
          <w:sz w:val="24"/>
          <w:szCs w:val="24"/>
        </w:rPr>
        <w:t xml:space="preserve"> of a dataset</w:t>
      </w:r>
    </w:p>
    <w:p w:rsidR="002314DF" w:rsidRPr="00843C47" w:rsidRDefault="002314DF" w:rsidP="00CC1B87">
      <w:pPr>
        <w:spacing w:line="360" w:lineRule="auto"/>
        <w:jc w:val="both"/>
        <w:rPr>
          <w:rFonts w:ascii="Times New Roman" w:hAnsi="Times New Roman" w:cs="Times New Roman"/>
          <w:sz w:val="24"/>
          <w:szCs w:val="24"/>
        </w:rPr>
      </w:pPr>
      <w:r w:rsidRPr="00843C47">
        <w:rPr>
          <w:rFonts w:ascii="Times New Roman" w:hAnsi="Times New Roman" w:cs="Times New Roman"/>
          <w:noProof/>
          <w:sz w:val="24"/>
          <w:szCs w:val="24"/>
        </w:rPr>
        <w:drawing>
          <wp:inline distT="0" distB="0" distL="0" distR="0">
            <wp:extent cx="5943600" cy="276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769870"/>
                    </a:xfrm>
                    <a:prstGeom prst="rect">
                      <a:avLst/>
                    </a:prstGeom>
                  </pic:spPr>
                </pic:pic>
              </a:graphicData>
            </a:graphic>
          </wp:inline>
        </w:drawing>
      </w:r>
    </w:p>
    <w:p w:rsidR="00D94611" w:rsidRPr="00843C47" w:rsidRDefault="00D94611" w:rsidP="00CC1B87">
      <w:pPr>
        <w:spacing w:line="360" w:lineRule="auto"/>
        <w:jc w:val="both"/>
        <w:rPr>
          <w:rFonts w:ascii="Times New Roman" w:hAnsi="Times New Roman" w:cs="Times New Roman"/>
          <w:sz w:val="24"/>
          <w:szCs w:val="24"/>
        </w:rPr>
      </w:pPr>
      <w:r w:rsidRPr="00843C47">
        <w:rPr>
          <w:rFonts w:ascii="Times New Roman" w:eastAsia="Times New Roman" w:hAnsi="Times New Roman" w:cs="Times New Roman"/>
          <w:color w:val="000000"/>
          <w:sz w:val="24"/>
          <w:szCs w:val="24"/>
        </w:rPr>
        <w:t xml:space="preserve">Figure 2.2 </w:t>
      </w:r>
      <w:r w:rsidRPr="00843C47">
        <w:rPr>
          <w:rFonts w:ascii="Times New Roman" w:hAnsi="Times New Roman" w:cs="Times New Roman"/>
          <w:sz w:val="24"/>
          <w:szCs w:val="24"/>
        </w:rPr>
        <w:t>sample of the Nigerian news headline dataset</w:t>
      </w:r>
    </w:p>
    <w:p w:rsidR="005E5774" w:rsidRPr="00843C47" w:rsidRDefault="005E5774" w:rsidP="00CC1B87">
      <w:pPr>
        <w:spacing w:after="0" w:line="360" w:lineRule="auto"/>
        <w:jc w:val="both"/>
        <w:rPr>
          <w:rFonts w:ascii="Times New Roman" w:eastAsia="Times New Roman" w:hAnsi="Times New Roman" w:cs="Times New Roman"/>
          <w:b/>
          <w:color w:val="000000"/>
          <w:sz w:val="24"/>
          <w:szCs w:val="24"/>
        </w:rPr>
      </w:pPr>
    </w:p>
    <w:p w:rsidR="005E5774" w:rsidRPr="00843C47" w:rsidRDefault="00986827" w:rsidP="00CC1B87">
      <w:pPr>
        <w:spacing w:after="0" w:line="360" w:lineRule="auto"/>
        <w:jc w:val="both"/>
        <w:rPr>
          <w:rFonts w:ascii="Times New Roman" w:eastAsia="Times New Roman" w:hAnsi="Times New Roman" w:cs="Times New Roman"/>
          <w:b/>
          <w:color w:val="000000"/>
          <w:sz w:val="24"/>
          <w:szCs w:val="24"/>
        </w:rPr>
      </w:pPr>
      <w:r w:rsidRPr="00843C47">
        <w:rPr>
          <w:rFonts w:ascii="Times New Roman" w:eastAsia="Times New Roman" w:hAnsi="Times New Roman" w:cs="Times New Roman"/>
          <w:b/>
          <w:color w:val="000000"/>
          <w:sz w:val="24"/>
          <w:szCs w:val="24"/>
        </w:rPr>
        <w:t>2.3.2</w:t>
      </w:r>
      <w:r w:rsidRPr="00843C47">
        <w:rPr>
          <w:rFonts w:ascii="Times New Roman" w:eastAsia="Times New Roman" w:hAnsi="Times New Roman" w:cs="Times New Roman"/>
          <w:b/>
          <w:color w:val="000000"/>
          <w:sz w:val="24"/>
          <w:szCs w:val="24"/>
        </w:rPr>
        <w:tab/>
        <w:t xml:space="preserve">Dataset Pre-Processing </w:t>
      </w:r>
    </w:p>
    <w:p w:rsidR="008A5D3A" w:rsidRPr="00843C47" w:rsidRDefault="008A5D3A"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Data preprocessing is a data mining technique</w:t>
      </w:r>
      <w:r w:rsidR="00612716" w:rsidRPr="00843C47">
        <w:rPr>
          <w:rFonts w:ascii="Times New Roman" w:hAnsi="Times New Roman" w:cs="Times New Roman"/>
          <w:sz w:val="24"/>
          <w:szCs w:val="24"/>
        </w:rPr>
        <w:t xml:space="preserve"> used</w:t>
      </w:r>
      <w:r w:rsidRPr="00843C47">
        <w:rPr>
          <w:rFonts w:ascii="Times New Roman" w:hAnsi="Times New Roman" w:cs="Times New Roman"/>
          <w:sz w:val="24"/>
          <w:szCs w:val="24"/>
        </w:rPr>
        <w:t xml:space="preserve"> to turn the raw data gathered from diverse sources into cleaner information that’s more suitable for work. In other words, it’s a preliminary step that takes all of the available information to organize it, sort it, and merge it (Ryan, 2019).</w:t>
      </w:r>
    </w:p>
    <w:p w:rsidR="005F1CFA" w:rsidRPr="00843C47" w:rsidRDefault="005F1CFA"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Why is Data Pre-Processing required?</w:t>
      </w:r>
    </w:p>
    <w:p w:rsidR="005F1CFA" w:rsidRPr="00843C47" w:rsidRDefault="005F1CFA"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Real world data is generally:</w:t>
      </w:r>
    </w:p>
    <w:p w:rsidR="005F1CFA" w:rsidRPr="00843C47" w:rsidRDefault="005F1CFA" w:rsidP="00CC1B87">
      <w:pPr>
        <w:spacing w:line="360" w:lineRule="auto"/>
        <w:jc w:val="both"/>
        <w:rPr>
          <w:rFonts w:ascii="Times New Roman" w:hAnsi="Times New Roman" w:cs="Times New Roman"/>
          <w:sz w:val="24"/>
          <w:szCs w:val="24"/>
        </w:rPr>
      </w:pPr>
      <w:r w:rsidRPr="00843C47">
        <w:rPr>
          <w:rFonts w:ascii="Times New Roman" w:hAnsi="Times New Roman" w:cs="Times New Roman"/>
          <w:b/>
          <w:sz w:val="24"/>
          <w:szCs w:val="24"/>
        </w:rPr>
        <w:lastRenderedPageBreak/>
        <w:t xml:space="preserve">Incomplete: </w:t>
      </w:r>
      <w:r w:rsidRPr="00843C47">
        <w:rPr>
          <w:rFonts w:ascii="Times New Roman" w:hAnsi="Times New Roman" w:cs="Times New Roman"/>
          <w:sz w:val="24"/>
          <w:szCs w:val="24"/>
        </w:rPr>
        <w:t xml:space="preserve">certain attributes or values or both are missing </w:t>
      </w:r>
    </w:p>
    <w:p w:rsidR="005F1CFA" w:rsidRPr="00843C47" w:rsidRDefault="005F1CFA" w:rsidP="00CC1B87">
      <w:pPr>
        <w:spacing w:line="360" w:lineRule="auto"/>
        <w:jc w:val="both"/>
        <w:rPr>
          <w:rFonts w:ascii="Times New Roman" w:hAnsi="Times New Roman" w:cs="Times New Roman"/>
          <w:sz w:val="24"/>
          <w:szCs w:val="24"/>
        </w:rPr>
      </w:pPr>
      <w:r w:rsidRPr="00843C47">
        <w:rPr>
          <w:rFonts w:ascii="Times New Roman" w:hAnsi="Times New Roman" w:cs="Times New Roman"/>
          <w:b/>
          <w:sz w:val="24"/>
          <w:szCs w:val="24"/>
        </w:rPr>
        <w:t xml:space="preserve">Noisy: </w:t>
      </w:r>
      <w:r w:rsidRPr="00843C47">
        <w:rPr>
          <w:rFonts w:ascii="Times New Roman" w:hAnsi="Times New Roman" w:cs="Times New Roman"/>
          <w:sz w:val="24"/>
          <w:szCs w:val="24"/>
        </w:rPr>
        <w:t>data contains errors or outliers</w:t>
      </w:r>
    </w:p>
    <w:p w:rsidR="005F1CFA" w:rsidRPr="00843C47" w:rsidRDefault="005F1CFA" w:rsidP="00CC1B87">
      <w:pPr>
        <w:spacing w:line="360" w:lineRule="auto"/>
        <w:jc w:val="both"/>
        <w:rPr>
          <w:rFonts w:ascii="Times New Roman" w:hAnsi="Times New Roman" w:cs="Times New Roman"/>
          <w:sz w:val="24"/>
          <w:szCs w:val="24"/>
        </w:rPr>
      </w:pPr>
      <w:r w:rsidRPr="00843C47">
        <w:rPr>
          <w:rFonts w:ascii="Times New Roman" w:hAnsi="Times New Roman" w:cs="Times New Roman"/>
          <w:b/>
          <w:sz w:val="24"/>
          <w:szCs w:val="24"/>
        </w:rPr>
        <w:t xml:space="preserve">Inconsistent: </w:t>
      </w:r>
      <w:r w:rsidRPr="00843C47">
        <w:rPr>
          <w:rFonts w:ascii="Times New Roman" w:hAnsi="Times New Roman" w:cs="Times New Roman"/>
          <w:sz w:val="24"/>
          <w:szCs w:val="24"/>
        </w:rPr>
        <w:t>Data contains differences in codes or names e.t.c</w:t>
      </w:r>
    </w:p>
    <w:p w:rsidR="00F20615" w:rsidRPr="00843C47" w:rsidRDefault="00F20615"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(Harshita, 2020)</w:t>
      </w:r>
    </w:p>
    <w:p w:rsidR="008A5D3A" w:rsidRPr="00843C47" w:rsidRDefault="008A5D3A"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The stages involved on Data Pre-Processing are listed below;</w:t>
      </w:r>
    </w:p>
    <w:p w:rsidR="008A5D3A" w:rsidRPr="00843C47" w:rsidRDefault="008A5D3A" w:rsidP="00CC1B87">
      <w:pPr>
        <w:pStyle w:val="ListParagraph"/>
        <w:numPr>
          <w:ilvl w:val="0"/>
          <w:numId w:val="7"/>
        </w:numPr>
        <w:spacing w:line="360" w:lineRule="auto"/>
        <w:jc w:val="both"/>
      </w:pPr>
      <w:r w:rsidRPr="00843C47">
        <w:t>Data Cleaning: The data cleaning process detects</w:t>
      </w:r>
      <w:r w:rsidR="00C44227">
        <w:t>,</w:t>
      </w:r>
      <w:r w:rsidRPr="00843C47">
        <w:t xml:space="preserve"> removes the errors and </w:t>
      </w:r>
      <w:r w:rsidR="007916F7" w:rsidRPr="00843C47">
        <w:t>inconsistencies present in the data and improve</w:t>
      </w:r>
      <w:r w:rsidRPr="00843C47">
        <w:t xml:space="preserve"> its quality. </w:t>
      </w:r>
    </w:p>
    <w:p w:rsidR="008A5D3A" w:rsidRPr="00843C47" w:rsidRDefault="008A5D3A" w:rsidP="00CC1B87">
      <w:pPr>
        <w:spacing w:line="360" w:lineRule="auto"/>
        <w:ind w:left="360"/>
        <w:jc w:val="both"/>
        <w:rPr>
          <w:rFonts w:ascii="Times New Roman" w:hAnsi="Times New Roman" w:cs="Times New Roman"/>
          <w:sz w:val="24"/>
          <w:szCs w:val="24"/>
        </w:rPr>
      </w:pPr>
    </w:p>
    <w:p w:rsidR="008A5D3A" w:rsidRPr="00843C47" w:rsidRDefault="008A5D3A" w:rsidP="00CC1B87">
      <w:pPr>
        <w:pStyle w:val="ListParagraph"/>
        <w:numPr>
          <w:ilvl w:val="0"/>
          <w:numId w:val="7"/>
        </w:numPr>
        <w:spacing w:line="360" w:lineRule="auto"/>
        <w:jc w:val="both"/>
      </w:pPr>
      <w:r w:rsidRPr="00843C47">
        <w:t>Data Integration: This task involves integrating data from multiple sources such as databases (relational and non-relational), data cubes, files, etc. The data sources can be homogeneous or heterogeneous. The data obtained from the sources can be structured, unstructured or semi-structured in format.</w:t>
      </w:r>
    </w:p>
    <w:p w:rsidR="008A5D3A" w:rsidRPr="00843C47" w:rsidRDefault="008A5D3A" w:rsidP="00CC1B87">
      <w:pPr>
        <w:pStyle w:val="ListParagraph"/>
        <w:spacing w:line="360" w:lineRule="auto"/>
        <w:jc w:val="both"/>
      </w:pPr>
    </w:p>
    <w:p w:rsidR="008A5D3A" w:rsidRPr="00843C47" w:rsidRDefault="008A5D3A" w:rsidP="00CC1B87">
      <w:pPr>
        <w:pStyle w:val="ListParagraph"/>
        <w:numPr>
          <w:ilvl w:val="0"/>
          <w:numId w:val="7"/>
        </w:numPr>
        <w:spacing w:line="360" w:lineRule="auto"/>
        <w:jc w:val="both"/>
      </w:pPr>
      <w:r w:rsidRPr="00843C47">
        <w:t>Data Transformation: This involves normalization and aggregation of data according to the needs of the data set</w:t>
      </w:r>
    </w:p>
    <w:p w:rsidR="008A5D3A" w:rsidRPr="00843C47" w:rsidRDefault="008A5D3A" w:rsidP="00CC1B87">
      <w:pPr>
        <w:pStyle w:val="ListParagraph"/>
        <w:spacing w:line="360" w:lineRule="auto"/>
        <w:jc w:val="both"/>
      </w:pPr>
    </w:p>
    <w:p w:rsidR="001D2049" w:rsidRPr="00843C47" w:rsidRDefault="008A5D3A" w:rsidP="00CC1B87">
      <w:pPr>
        <w:pStyle w:val="ListParagraph"/>
        <w:numPr>
          <w:ilvl w:val="0"/>
          <w:numId w:val="7"/>
        </w:numPr>
        <w:spacing w:line="360" w:lineRule="auto"/>
        <w:jc w:val="both"/>
      </w:pPr>
      <w:r w:rsidRPr="00843C47">
        <w:t xml:space="preserve">Data Reduction: If the data is very large, data reduction is performed. Sometimes, it is also performed to find the most suitable subset of attributes from a large number of attributes. This is known as dimensionality reduction. Data reduction also involves reducing the number of attribute values and/or the number of tuples. </w:t>
      </w:r>
    </w:p>
    <w:p w:rsidR="001D2049" w:rsidRPr="00843C47" w:rsidRDefault="001D2049" w:rsidP="00CC1B87">
      <w:pPr>
        <w:spacing w:line="360" w:lineRule="auto"/>
        <w:jc w:val="both"/>
        <w:rPr>
          <w:rFonts w:ascii="Times New Roman" w:hAnsi="Times New Roman" w:cs="Times New Roman"/>
          <w:sz w:val="24"/>
          <w:szCs w:val="24"/>
        </w:rPr>
      </w:pPr>
    </w:p>
    <w:p w:rsidR="008A5D3A" w:rsidRPr="00843C47" w:rsidRDefault="008A5D3A" w:rsidP="00CC1B87">
      <w:pPr>
        <w:pStyle w:val="ListParagraph"/>
        <w:numPr>
          <w:ilvl w:val="0"/>
          <w:numId w:val="7"/>
        </w:numPr>
        <w:spacing w:line="360" w:lineRule="auto"/>
        <w:jc w:val="both"/>
      </w:pPr>
      <w:r w:rsidRPr="00843C47">
        <w:t>Data Discretization: It is considered as a part of data reduction. The numerical attributes are replaced with nominal ones.</w:t>
      </w:r>
    </w:p>
    <w:p w:rsidR="00B16511" w:rsidRPr="00843C47" w:rsidRDefault="00E3507E"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(Harshita, 2020)</w:t>
      </w:r>
    </w:p>
    <w:p w:rsidR="0081346E" w:rsidRPr="00843C47" w:rsidRDefault="0081346E" w:rsidP="00CC1B87">
      <w:pPr>
        <w:spacing w:line="360" w:lineRule="auto"/>
        <w:jc w:val="both"/>
        <w:rPr>
          <w:rFonts w:ascii="Times New Roman" w:eastAsia="Times New Roman" w:hAnsi="Times New Roman" w:cs="Times New Roman"/>
          <w:b/>
          <w:color w:val="000000"/>
          <w:sz w:val="24"/>
          <w:szCs w:val="24"/>
        </w:rPr>
      </w:pPr>
    </w:p>
    <w:p w:rsidR="007916F7" w:rsidRPr="00843C47" w:rsidRDefault="007916F7" w:rsidP="00CC1B87">
      <w:pPr>
        <w:spacing w:line="360" w:lineRule="auto"/>
        <w:jc w:val="both"/>
        <w:rPr>
          <w:rFonts w:ascii="Times New Roman" w:eastAsia="Times New Roman" w:hAnsi="Times New Roman" w:cs="Times New Roman"/>
          <w:b/>
          <w:color w:val="000000"/>
          <w:sz w:val="24"/>
          <w:szCs w:val="24"/>
        </w:rPr>
      </w:pPr>
    </w:p>
    <w:p w:rsidR="005E5774" w:rsidRPr="00843C47" w:rsidRDefault="00986827" w:rsidP="00CC1B87">
      <w:pPr>
        <w:spacing w:line="360" w:lineRule="auto"/>
        <w:jc w:val="both"/>
        <w:rPr>
          <w:rFonts w:ascii="Times New Roman" w:eastAsia="Times New Roman" w:hAnsi="Times New Roman" w:cs="Times New Roman"/>
          <w:b/>
          <w:color w:val="000000"/>
          <w:sz w:val="24"/>
          <w:szCs w:val="24"/>
        </w:rPr>
      </w:pPr>
      <w:r w:rsidRPr="00843C47">
        <w:rPr>
          <w:rFonts w:ascii="Times New Roman" w:eastAsia="Times New Roman" w:hAnsi="Times New Roman" w:cs="Times New Roman"/>
          <w:b/>
          <w:color w:val="000000"/>
          <w:sz w:val="24"/>
          <w:szCs w:val="24"/>
        </w:rPr>
        <w:lastRenderedPageBreak/>
        <w:t>2.3.3</w:t>
      </w:r>
      <w:r w:rsidRPr="00843C47">
        <w:rPr>
          <w:rFonts w:ascii="Times New Roman" w:eastAsia="Times New Roman" w:hAnsi="Times New Roman" w:cs="Times New Roman"/>
          <w:b/>
          <w:color w:val="000000"/>
          <w:sz w:val="24"/>
          <w:szCs w:val="24"/>
        </w:rPr>
        <w:tab/>
        <w:t>Feature Extraction</w:t>
      </w:r>
    </w:p>
    <w:p w:rsidR="00805012" w:rsidRPr="00843C47" w:rsidRDefault="00986827" w:rsidP="00CC1B87">
      <w:pPr>
        <w:autoSpaceDE w:val="0"/>
        <w:autoSpaceDN w:val="0"/>
        <w:adjustRightInd w:val="0"/>
        <w:spacing w:after="0" w:line="360" w:lineRule="auto"/>
        <w:jc w:val="both"/>
        <w:rPr>
          <w:rFonts w:ascii="Times New Roman" w:hAnsi="Times New Roman" w:cs="Times New Roman"/>
          <w:sz w:val="24"/>
          <w:szCs w:val="24"/>
        </w:rPr>
      </w:pPr>
      <w:r w:rsidRPr="00843C47">
        <w:rPr>
          <w:rFonts w:ascii="Times New Roman" w:eastAsia="Times New Roman" w:hAnsi="Times New Roman" w:cs="Times New Roman"/>
          <w:color w:val="000000"/>
          <w:sz w:val="24"/>
          <w:szCs w:val="24"/>
        </w:rPr>
        <w:t xml:space="preserve"> Feature extraction is a</w:t>
      </w:r>
      <w:r w:rsidR="00F76DF4" w:rsidRPr="00843C47">
        <w:rPr>
          <w:rFonts w:ascii="Times New Roman" w:eastAsia="Times New Roman" w:hAnsi="Times New Roman" w:cs="Times New Roman"/>
          <w:color w:val="000000"/>
          <w:sz w:val="24"/>
          <w:szCs w:val="24"/>
        </w:rPr>
        <w:t xml:space="preserve"> major dimensionality reduction </w:t>
      </w:r>
      <w:r w:rsidRPr="00843C47">
        <w:rPr>
          <w:rFonts w:ascii="Times New Roman" w:eastAsia="Times New Roman" w:hAnsi="Times New Roman" w:cs="Times New Roman"/>
          <w:color w:val="000000"/>
          <w:sz w:val="24"/>
          <w:szCs w:val="24"/>
        </w:rPr>
        <w:t>to ensure the accuracy of the classification and improved time efficiency (Fagbola et al., 2012; Fagbola et al., 2017).</w:t>
      </w:r>
      <w:r w:rsidR="00AC4309" w:rsidRPr="00843C47">
        <w:rPr>
          <w:rFonts w:ascii="Times New Roman" w:hAnsi="Times New Roman" w:cs="Times New Roman"/>
          <w:sz w:val="24"/>
          <w:szCs w:val="24"/>
        </w:rPr>
        <w:t>It</w:t>
      </w:r>
      <w:r w:rsidR="00C327FA" w:rsidRPr="00843C47">
        <w:rPr>
          <w:rFonts w:ascii="Times New Roman" w:hAnsi="Times New Roman" w:cs="Times New Roman"/>
          <w:sz w:val="24"/>
          <w:szCs w:val="24"/>
        </w:rPr>
        <w:t xml:space="preserve"> aims to reduce the number of features in a dataset by creating new features from the existing ones (and then discarding the original features). These new reduced set of features should then be able to summarize most of the information contained in the original set of features. In this way, a summarized version of the original features can be created from a combination of the original set (Pier,2019). </w:t>
      </w:r>
    </w:p>
    <w:p w:rsidR="00805012" w:rsidRPr="00843C47" w:rsidRDefault="00805012" w:rsidP="00CC1B87">
      <w:pPr>
        <w:autoSpaceDE w:val="0"/>
        <w:autoSpaceDN w:val="0"/>
        <w:adjustRightInd w:val="0"/>
        <w:spacing w:after="0" w:line="360" w:lineRule="auto"/>
        <w:jc w:val="both"/>
        <w:rPr>
          <w:rFonts w:ascii="Times New Roman" w:eastAsia="CIDFont+F1" w:hAnsi="Times New Roman" w:cs="Times New Roman"/>
          <w:sz w:val="24"/>
          <w:szCs w:val="24"/>
        </w:rPr>
      </w:pPr>
      <w:r w:rsidRPr="00843C47">
        <w:rPr>
          <w:rFonts w:ascii="Times New Roman" w:eastAsia="CIDFont+F1" w:hAnsi="Times New Roman" w:cs="Times New Roman"/>
          <w:sz w:val="24"/>
          <w:szCs w:val="24"/>
        </w:rPr>
        <w:t>The approach to feature extraction is bag of words where each word is represented as a feature</w:t>
      </w:r>
      <w:r w:rsidR="003274CB" w:rsidRPr="00843C47">
        <w:rPr>
          <w:rFonts w:ascii="Times New Roman" w:eastAsia="CIDFont+F1" w:hAnsi="Times New Roman" w:cs="Times New Roman"/>
          <w:sz w:val="24"/>
          <w:szCs w:val="24"/>
        </w:rPr>
        <w:t xml:space="preserve">. </w:t>
      </w:r>
      <w:r w:rsidRPr="00843C47">
        <w:rPr>
          <w:rFonts w:ascii="Times New Roman" w:eastAsia="CIDFont+F1" w:hAnsi="Times New Roman" w:cs="Times New Roman"/>
          <w:sz w:val="24"/>
          <w:szCs w:val="24"/>
        </w:rPr>
        <w:t>Bag of words</w:t>
      </w:r>
      <w:r w:rsidR="009E2DC1" w:rsidRPr="00843C47">
        <w:rPr>
          <w:rFonts w:ascii="Times New Roman" w:hAnsi="Times New Roman" w:cs="Times New Roman"/>
          <w:color w:val="222222"/>
          <w:sz w:val="24"/>
          <w:szCs w:val="24"/>
          <w:shd w:val="clear" w:color="auto" w:fill="FFFFFF"/>
        </w:rPr>
        <w:t>model is the simplest form of text representation in numbers</w:t>
      </w:r>
      <w:r w:rsidR="009E2DC1" w:rsidRPr="00843C47">
        <w:rPr>
          <w:rFonts w:ascii="Arial" w:hAnsi="Arial" w:cs="Arial"/>
          <w:color w:val="222222"/>
          <w:sz w:val="24"/>
          <w:szCs w:val="24"/>
          <w:shd w:val="clear" w:color="auto" w:fill="FFFFFF"/>
        </w:rPr>
        <w:t xml:space="preserve">. </w:t>
      </w:r>
      <w:r w:rsidR="009E2DC1" w:rsidRPr="00843C47">
        <w:rPr>
          <w:rFonts w:ascii="Times New Roman" w:hAnsi="Times New Roman" w:cs="Times New Roman"/>
          <w:color w:val="222222"/>
          <w:sz w:val="24"/>
          <w:szCs w:val="24"/>
          <w:shd w:val="clear" w:color="auto" w:fill="FFFFFF"/>
        </w:rPr>
        <w:t xml:space="preserve">The </w:t>
      </w:r>
      <w:r w:rsidRPr="00843C47">
        <w:rPr>
          <w:rFonts w:ascii="Times New Roman" w:eastAsia="CIDFont+F1" w:hAnsi="Times New Roman" w:cs="Times New Roman"/>
          <w:sz w:val="24"/>
          <w:szCs w:val="24"/>
        </w:rPr>
        <w:t>approach</w:t>
      </w:r>
      <w:r w:rsidR="00590129" w:rsidRPr="00843C47">
        <w:rPr>
          <w:rFonts w:ascii="Times New Roman" w:eastAsia="CIDFont+F1" w:hAnsi="Times New Roman" w:cs="Times New Roman"/>
          <w:sz w:val="24"/>
          <w:szCs w:val="24"/>
        </w:rPr>
        <w:t xml:space="preserve"> represents the count of each word in the document as feature </w:t>
      </w:r>
      <w:r w:rsidR="00282DB8" w:rsidRPr="00843C47">
        <w:rPr>
          <w:rFonts w:ascii="Times New Roman" w:eastAsia="CIDFont+F1" w:hAnsi="Times New Roman" w:cs="Times New Roman"/>
          <w:sz w:val="24"/>
          <w:szCs w:val="24"/>
        </w:rPr>
        <w:t>and does</w:t>
      </w:r>
      <w:r w:rsidR="00590129" w:rsidRPr="00843C47">
        <w:rPr>
          <w:rFonts w:ascii="Times New Roman" w:eastAsia="CIDFont+F1" w:hAnsi="Times New Roman" w:cs="Times New Roman"/>
          <w:sz w:val="24"/>
          <w:szCs w:val="24"/>
        </w:rPr>
        <w:t xml:space="preserve"> not take the order of words into account (Siwei et al., 2015).</w:t>
      </w:r>
      <w:r w:rsidRPr="00843C47">
        <w:rPr>
          <w:rFonts w:ascii="Times New Roman" w:eastAsia="CIDFont+F1" w:hAnsi="Times New Roman" w:cs="Times New Roman"/>
          <w:sz w:val="24"/>
          <w:szCs w:val="24"/>
        </w:rPr>
        <w:t>Term-frequency inverse-document-frequency</w:t>
      </w:r>
      <w:r w:rsidR="00E436AE" w:rsidRPr="00843C47">
        <w:rPr>
          <w:rFonts w:ascii="Times New Roman" w:eastAsia="CIDFont+F1" w:hAnsi="Times New Roman" w:cs="Times New Roman"/>
          <w:sz w:val="24"/>
          <w:szCs w:val="24"/>
        </w:rPr>
        <w:t xml:space="preserve"> (</w:t>
      </w:r>
      <w:r w:rsidR="006373CC" w:rsidRPr="00843C47">
        <w:rPr>
          <w:rFonts w:ascii="Times New Roman" w:eastAsia="CIDFont+F1" w:hAnsi="Times New Roman" w:cs="Times New Roman"/>
          <w:sz w:val="24"/>
          <w:szCs w:val="24"/>
        </w:rPr>
        <w:t>TF-IDF</w:t>
      </w:r>
      <w:r w:rsidR="00E436AE" w:rsidRPr="00843C47">
        <w:rPr>
          <w:rFonts w:ascii="Times New Roman" w:eastAsia="CIDFont+F1" w:hAnsi="Times New Roman" w:cs="Times New Roman"/>
          <w:sz w:val="24"/>
          <w:szCs w:val="24"/>
        </w:rPr>
        <w:t>)</w:t>
      </w:r>
      <w:r w:rsidR="00590129" w:rsidRPr="00843C47">
        <w:rPr>
          <w:rFonts w:ascii="Times New Roman" w:eastAsia="CIDFont+F1" w:hAnsi="Times New Roman" w:cs="Times New Roman"/>
          <w:sz w:val="24"/>
          <w:szCs w:val="24"/>
        </w:rPr>
        <w:t xml:space="preserve"> is </w:t>
      </w:r>
      <w:r w:rsidR="00090116" w:rsidRPr="00843C47">
        <w:rPr>
          <w:rFonts w:ascii="Times New Roman" w:eastAsia="CIDFont+F1" w:hAnsi="Times New Roman" w:cs="Times New Roman"/>
          <w:sz w:val="24"/>
          <w:szCs w:val="24"/>
        </w:rPr>
        <w:t>numerical statistics that reflect</w:t>
      </w:r>
      <w:r w:rsidR="00590129" w:rsidRPr="00843C47">
        <w:rPr>
          <w:rFonts w:ascii="Times New Roman" w:eastAsia="CIDFont+F1" w:hAnsi="Times New Roman" w:cs="Times New Roman"/>
          <w:sz w:val="24"/>
          <w:szCs w:val="24"/>
        </w:rPr>
        <w:t xml:space="preserve"> how important a word is to a collection of text or corpus (</w:t>
      </w:r>
      <w:r w:rsidR="00590129" w:rsidRPr="00843C47">
        <w:rPr>
          <w:rFonts w:ascii="Times New Roman" w:hAnsi="Times New Roman" w:cs="Times New Roman"/>
          <w:sz w:val="24"/>
          <w:szCs w:val="24"/>
        </w:rPr>
        <w:t>Purva, 2020</w:t>
      </w:r>
      <w:r w:rsidR="00590129" w:rsidRPr="00843C47">
        <w:rPr>
          <w:rFonts w:ascii="Times New Roman" w:eastAsia="CIDFont+F1" w:hAnsi="Times New Roman" w:cs="Times New Roman"/>
          <w:sz w:val="24"/>
          <w:szCs w:val="24"/>
        </w:rPr>
        <w:t>). The TF-IDF</w:t>
      </w:r>
      <w:r w:rsidRPr="00843C47">
        <w:rPr>
          <w:rFonts w:ascii="Times New Roman" w:eastAsia="CIDFont+F1" w:hAnsi="Times New Roman" w:cs="Times New Roman"/>
          <w:sz w:val="24"/>
          <w:szCs w:val="24"/>
        </w:rPr>
        <w:t xml:space="preserve"> approach of bagof words weights documents not only by their counts but also by their frequency in the whole trainingdataset</w:t>
      </w:r>
      <w:r w:rsidR="00282DB8" w:rsidRPr="00843C47">
        <w:rPr>
          <w:rFonts w:ascii="Times New Roman" w:eastAsia="CIDFont+F1" w:hAnsi="Times New Roman" w:cs="Times New Roman"/>
          <w:sz w:val="24"/>
          <w:szCs w:val="24"/>
        </w:rPr>
        <w:t>(Siwei et al., 2015).</w:t>
      </w:r>
    </w:p>
    <w:p w:rsidR="00F25D4B" w:rsidRPr="00843C47" w:rsidRDefault="00F25D4B" w:rsidP="00CC1B87">
      <w:pPr>
        <w:spacing w:line="360" w:lineRule="auto"/>
        <w:jc w:val="both"/>
        <w:rPr>
          <w:rFonts w:ascii="Times New Roman" w:hAnsi="Times New Roman" w:cs="Times New Roman"/>
          <w:sz w:val="24"/>
          <w:szCs w:val="24"/>
        </w:rPr>
      </w:pPr>
    </w:p>
    <w:p w:rsidR="005E5774" w:rsidRPr="00843C47" w:rsidRDefault="00986827" w:rsidP="00CC1B87">
      <w:pPr>
        <w:spacing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b/>
          <w:color w:val="000000"/>
          <w:sz w:val="24"/>
          <w:szCs w:val="24"/>
        </w:rPr>
        <w:t>2.3.4</w:t>
      </w:r>
      <w:r w:rsidRPr="00843C47">
        <w:rPr>
          <w:rFonts w:ascii="Times New Roman" w:eastAsia="Times New Roman" w:hAnsi="Times New Roman" w:cs="Times New Roman"/>
          <w:b/>
          <w:color w:val="000000"/>
          <w:sz w:val="24"/>
          <w:szCs w:val="24"/>
        </w:rPr>
        <w:tab/>
        <w:t>Machine Learning Algorithms used for the Classification</w:t>
      </w:r>
    </w:p>
    <w:p w:rsidR="005E5774" w:rsidRPr="00843C47" w:rsidRDefault="00986827" w:rsidP="00CC1B87">
      <w:pPr>
        <w:spacing w:after="0"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 xml:space="preserve">The next most important phase after feature selection is classification where the news headlines are classified with the aim to assign them to their respective classes. The most common news headlines classification methods are Naïve Bayes, Support Vector Machine, Neural Network, Random Forest and Decision Tree. </w:t>
      </w:r>
      <w:r w:rsidR="00AE241F" w:rsidRPr="00843C47">
        <w:rPr>
          <w:rFonts w:ascii="Times New Roman" w:eastAsia="Times New Roman" w:hAnsi="Times New Roman" w:cs="Times New Roman"/>
          <w:color w:val="000000"/>
          <w:sz w:val="24"/>
          <w:szCs w:val="24"/>
        </w:rPr>
        <w:t>(Nab</w:t>
      </w:r>
      <w:r w:rsidR="00D22C23" w:rsidRPr="00843C47">
        <w:rPr>
          <w:rFonts w:ascii="Times New Roman" w:eastAsia="Times New Roman" w:hAnsi="Times New Roman" w:cs="Times New Roman"/>
          <w:color w:val="000000"/>
          <w:sz w:val="24"/>
          <w:szCs w:val="24"/>
        </w:rPr>
        <w:t>am</w:t>
      </w:r>
      <w:r w:rsidR="00AE241F" w:rsidRPr="00843C47">
        <w:rPr>
          <w:rFonts w:ascii="Times New Roman" w:eastAsia="Times New Roman" w:hAnsi="Times New Roman" w:cs="Times New Roman"/>
          <w:color w:val="000000"/>
          <w:sz w:val="24"/>
          <w:szCs w:val="24"/>
        </w:rPr>
        <w:t>ita</w:t>
      </w:r>
      <w:r w:rsidR="00AE241F" w:rsidRPr="00843C47">
        <w:rPr>
          <w:rFonts w:ascii="Times New Roman" w:eastAsia="Times New Roman" w:hAnsi="Times New Roman" w:cs="Times New Roman"/>
          <w:i/>
          <w:color w:val="000000"/>
          <w:sz w:val="24"/>
          <w:szCs w:val="24"/>
        </w:rPr>
        <w:t>et al.,</w:t>
      </w:r>
      <w:r w:rsidR="00AE241F" w:rsidRPr="00843C47">
        <w:rPr>
          <w:rFonts w:ascii="Times New Roman" w:eastAsia="Times New Roman" w:hAnsi="Times New Roman" w:cs="Times New Roman"/>
          <w:color w:val="000000"/>
          <w:sz w:val="24"/>
          <w:szCs w:val="24"/>
        </w:rPr>
        <w:t xml:space="preserve"> 2020)</w:t>
      </w:r>
    </w:p>
    <w:p w:rsidR="005E5774" w:rsidRPr="00843C47" w:rsidRDefault="005E5774" w:rsidP="00CC1B87">
      <w:pPr>
        <w:spacing w:after="0" w:line="360" w:lineRule="auto"/>
        <w:jc w:val="both"/>
        <w:rPr>
          <w:rFonts w:ascii="Times New Roman" w:eastAsia="Times New Roman" w:hAnsi="Times New Roman" w:cs="Times New Roman"/>
          <w:color w:val="000000"/>
          <w:sz w:val="24"/>
          <w:szCs w:val="24"/>
        </w:rPr>
      </w:pPr>
    </w:p>
    <w:p w:rsidR="005E5774" w:rsidRPr="00843C47" w:rsidRDefault="00986827" w:rsidP="00CC1B87">
      <w:pPr>
        <w:spacing w:line="360" w:lineRule="auto"/>
        <w:jc w:val="both"/>
        <w:rPr>
          <w:rFonts w:ascii="Times New Roman" w:eastAsia="Times New Roman" w:hAnsi="Times New Roman" w:cs="Times New Roman"/>
          <w:b/>
          <w:color w:val="000000"/>
          <w:sz w:val="24"/>
          <w:szCs w:val="24"/>
        </w:rPr>
      </w:pPr>
      <w:r w:rsidRPr="00843C47">
        <w:rPr>
          <w:rFonts w:ascii="Times New Roman" w:eastAsia="Times New Roman" w:hAnsi="Times New Roman" w:cs="Times New Roman"/>
          <w:b/>
          <w:color w:val="000000"/>
          <w:sz w:val="24"/>
          <w:szCs w:val="24"/>
        </w:rPr>
        <w:t>2.3.5</w:t>
      </w:r>
      <w:r w:rsidRPr="00843C47">
        <w:rPr>
          <w:rFonts w:ascii="Times New Roman" w:eastAsia="Times New Roman" w:hAnsi="Times New Roman" w:cs="Times New Roman"/>
          <w:b/>
          <w:color w:val="000000"/>
          <w:sz w:val="24"/>
          <w:szCs w:val="24"/>
        </w:rPr>
        <w:tab/>
        <w:t xml:space="preserve">Training of </w:t>
      </w:r>
      <w:r w:rsidR="007916F7" w:rsidRPr="00843C47">
        <w:rPr>
          <w:rFonts w:ascii="Times New Roman" w:eastAsia="Times New Roman" w:hAnsi="Times New Roman" w:cs="Times New Roman"/>
          <w:b/>
          <w:color w:val="000000"/>
          <w:sz w:val="24"/>
          <w:szCs w:val="24"/>
        </w:rPr>
        <w:t>the</w:t>
      </w:r>
      <w:r w:rsidRPr="00843C47">
        <w:rPr>
          <w:rFonts w:ascii="Times New Roman" w:eastAsia="Times New Roman" w:hAnsi="Times New Roman" w:cs="Times New Roman"/>
          <w:b/>
          <w:color w:val="000000"/>
          <w:sz w:val="24"/>
          <w:szCs w:val="24"/>
        </w:rPr>
        <w:t xml:space="preserve"> Classifier</w:t>
      </w:r>
    </w:p>
    <w:p w:rsidR="005E5774" w:rsidRDefault="00986827" w:rsidP="00CC1B87">
      <w:pPr>
        <w:spacing w:line="360" w:lineRule="auto"/>
        <w:jc w:val="both"/>
        <w:rPr>
          <w:rFonts w:ascii="Times New Roman" w:hAnsi="Times New Roman" w:cs="Times New Roman"/>
          <w:sz w:val="24"/>
          <w:szCs w:val="24"/>
        </w:rPr>
      </w:pPr>
      <w:r w:rsidRPr="00843C47">
        <w:rPr>
          <w:rFonts w:ascii="Times New Roman" w:eastAsia="Times New Roman" w:hAnsi="Times New Roman" w:cs="Times New Roman"/>
          <w:color w:val="000000"/>
          <w:sz w:val="24"/>
          <w:szCs w:val="24"/>
        </w:rPr>
        <w:t xml:space="preserve">In this stage, the classifiers are trained in order to </w:t>
      </w:r>
      <w:r w:rsidRPr="00843C47">
        <w:rPr>
          <w:rFonts w:ascii="Times New Roman" w:hAnsi="Times New Roman" w:cs="Times New Roman"/>
          <w:sz w:val="24"/>
          <w:szCs w:val="24"/>
        </w:rPr>
        <w:t xml:space="preserve">understand how the given input variables are related to the class. </w:t>
      </w:r>
      <w:r w:rsidR="00DF0F9C">
        <w:rPr>
          <w:rFonts w:ascii="Times New Roman" w:hAnsi="Times New Roman" w:cs="Times New Roman"/>
          <w:sz w:val="24"/>
          <w:szCs w:val="24"/>
        </w:rPr>
        <w:t>Below is the architecture for a training data.</w:t>
      </w:r>
    </w:p>
    <w:p w:rsidR="00DF0F9C" w:rsidRDefault="00DF0F9C" w:rsidP="00CC1B87">
      <w:pPr>
        <w:spacing w:line="360" w:lineRule="auto"/>
        <w:jc w:val="both"/>
        <w:rPr>
          <w:rFonts w:ascii="Times New Roman" w:hAnsi="Times New Roman" w:cs="Times New Roman"/>
          <w:sz w:val="24"/>
          <w:szCs w:val="24"/>
        </w:rPr>
      </w:pPr>
    </w:p>
    <w:p w:rsidR="00DF0F9C" w:rsidRPr="00843C47" w:rsidRDefault="00DF0F9C" w:rsidP="00CC1B87">
      <w:pPr>
        <w:spacing w:line="360" w:lineRule="auto"/>
        <w:jc w:val="both"/>
        <w:rPr>
          <w:rFonts w:ascii="Times New Roman" w:hAnsi="Times New Roman" w:cs="Times New Roman"/>
          <w:sz w:val="24"/>
          <w:szCs w:val="24"/>
        </w:rPr>
      </w:pPr>
    </w:p>
    <w:p w:rsidR="002D3F8B" w:rsidRDefault="002D3F8B" w:rsidP="00CC1B87">
      <w:pPr>
        <w:spacing w:line="360" w:lineRule="auto"/>
        <w:jc w:val="both"/>
        <w:rPr>
          <w:rFonts w:ascii="Times New Roman" w:hAnsi="Times New Roman" w:cs="Times New Roman"/>
          <w:b/>
          <w:sz w:val="24"/>
          <w:szCs w:val="24"/>
        </w:rPr>
      </w:pPr>
    </w:p>
    <w:p w:rsidR="002D3F8B" w:rsidRDefault="000B234E" w:rsidP="00CC1B87">
      <w:pPr>
        <w:spacing w:line="360" w:lineRule="auto"/>
        <w:jc w:val="both"/>
        <w:rPr>
          <w:rFonts w:ascii="Times New Roman" w:hAnsi="Times New Roman" w:cs="Times New Roman"/>
          <w:b/>
          <w:sz w:val="24"/>
          <w:szCs w:val="24"/>
        </w:rPr>
      </w:pPr>
      <w:r w:rsidRPr="000B234E">
        <w:rPr>
          <w:rFonts w:ascii="Times New Roman" w:eastAsia="Times New Roman" w:hAnsi="Times New Roman" w:cs="Times New Roman"/>
          <w:noProof/>
          <w:sz w:val="24"/>
          <w:szCs w:val="24"/>
        </w:rPr>
        <w:lastRenderedPageBreak/>
        <w:pict>
          <v:group id="_x0000_s1126" style="position:absolute;left:0;text-align:left;margin-left:93.75pt;margin-top:3pt;width:271.5pt;height:119.25pt;z-index:251694080" coordorigin="3210,12690" coordsize="5430,2385">
            <v:group id="_x0000_s1125" style="position:absolute;left:3210;top:12690;width:5430;height:2385" coordorigin="3210,12690" coordsize="5430,2385">
              <v:rect id="_x0000_s1112" style="position:absolute;left:3210;top:12690;width:1890;height:645" fillcolor="black [3213]" stroked="f">
                <v:textbox style="mso-next-textbox:#_x0000_s1112">
                  <w:txbxContent>
                    <w:p w:rsidR="000503C3" w:rsidRPr="009376FC" w:rsidRDefault="000503C3" w:rsidP="00FD48E2">
                      <w:pPr>
                        <w:jc w:val="center"/>
                        <w:rPr>
                          <w:rFonts w:ascii="Times New Roman" w:hAnsi="Times New Roman" w:cs="Times New Roman"/>
                          <w:b/>
                          <w:color w:val="FFFFFF" w:themeColor="background1"/>
                          <w:sz w:val="24"/>
                          <w:szCs w:val="24"/>
                        </w:rPr>
                      </w:pPr>
                      <w:r w:rsidRPr="009376FC">
                        <w:rPr>
                          <w:rFonts w:ascii="Times New Roman" w:hAnsi="Times New Roman" w:cs="Times New Roman"/>
                          <w:b/>
                          <w:color w:val="FFFFFF" w:themeColor="background1"/>
                          <w:sz w:val="24"/>
                          <w:szCs w:val="24"/>
                        </w:rPr>
                        <w:t>Train Data</w:t>
                      </w:r>
                    </w:p>
                  </w:txbxContent>
                </v:textbox>
              </v:rect>
              <v:rect id="_x0000_s1113" style="position:absolute;left:6750;top:12690;width:1890;height:645" fillcolor="black [3213]" stroked="f">
                <v:textbox style="mso-next-textbox:#_x0000_s1113">
                  <w:txbxContent>
                    <w:p w:rsidR="000503C3" w:rsidRPr="009376FC" w:rsidRDefault="000503C3" w:rsidP="00FD48E2">
                      <w:pPr>
                        <w:jc w:val="center"/>
                        <w:rPr>
                          <w:rFonts w:ascii="Times New Roman" w:hAnsi="Times New Roman" w:cs="Times New Roman"/>
                          <w:b/>
                          <w:color w:val="FFFFFF" w:themeColor="background1"/>
                        </w:rPr>
                      </w:pPr>
                      <w:r w:rsidRPr="009376FC">
                        <w:rPr>
                          <w:rFonts w:ascii="Times New Roman" w:hAnsi="Times New Roman" w:cs="Times New Roman"/>
                          <w:b/>
                          <w:color w:val="FFFFFF" w:themeColor="background1"/>
                        </w:rPr>
                        <w:t xml:space="preserve">Test and update </w:t>
                      </w:r>
                    </w:p>
                  </w:txbxContent>
                </v:textbox>
              </v:rect>
              <v:rect id="_x0000_s1117" style="position:absolute;left:3210;top:14452;width:1890;height:623" fillcolor="black [3213]" stroked="f">
                <v:textbox style="mso-next-textbox:#_x0000_s1117">
                  <w:txbxContent>
                    <w:p w:rsidR="000503C3" w:rsidRPr="009376FC" w:rsidRDefault="000503C3" w:rsidP="00FD48E2">
                      <w:pPr>
                        <w:spacing w:line="240" w:lineRule="auto"/>
                        <w:jc w:val="center"/>
                        <w:rPr>
                          <w:rFonts w:ascii="Times New Roman" w:hAnsi="Times New Roman" w:cs="Times New Roman"/>
                          <w:b/>
                          <w:color w:val="FFFFFF" w:themeColor="background1"/>
                          <w:sz w:val="20"/>
                          <w:szCs w:val="20"/>
                        </w:rPr>
                      </w:pPr>
                      <w:r w:rsidRPr="009376FC">
                        <w:rPr>
                          <w:rFonts w:ascii="Times New Roman" w:hAnsi="Times New Roman" w:cs="Times New Roman"/>
                          <w:b/>
                          <w:color w:val="FFFFFF" w:themeColor="background1"/>
                          <w:sz w:val="20"/>
                          <w:szCs w:val="20"/>
                        </w:rPr>
                        <w:t>Model (machine learning models)</w:t>
                      </w:r>
                    </w:p>
                    <w:p w:rsidR="000503C3" w:rsidRPr="006313EA" w:rsidRDefault="000503C3" w:rsidP="00E73BA8">
                      <w:pPr>
                        <w:spacing w:line="240" w:lineRule="auto"/>
                        <w:rPr>
                          <w:rFonts w:ascii="Times New Roman" w:hAnsi="Times New Roman" w:cs="Times New Roman"/>
                          <w:sz w:val="24"/>
                          <w:szCs w:val="24"/>
                        </w:rPr>
                      </w:pPr>
                      <w:r>
                        <w:rPr>
                          <w:rFonts w:ascii="Times New Roman" w:hAnsi="Times New Roman" w:cs="Times New Roman"/>
                          <w:sz w:val="24"/>
                          <w:szCs w:val="24"/>
                        </w:rPr>
                        <w:t>()</w:t>
                      </w:r>
                    </w:p>
                    <w:p w:rsidR="000503C3" w:rsidRDefault="000503C3" w:rsidP="006313EA">
                      <w:pPr>
                        <w:spacing w:line="240" w:lineRule="auto"/>
                      </w:pPr>
                    </w:p>
                  </w:txbxContent>
                </v:textbox>
              </v:rect>
              <v:rect id="_x0000_s1118" style="position:absolute;left:6750;top:14452;width:1890;height:623" fillcolor="black [3213]" stroked="f">
                <v:textbox style="mso-next-textbox:#_x0000_s1118">
                  <w:txbxContent>
                    <w:p w:rsidR="000503C3" w:rsidRPr="009376FC" w:rsidRDefault="000503C3" w:rsidP="00FD48E2">
                      <w:pPr>
                        <w:jc w:val="center"/>
                        <w:rPr>
                          <w:rFonts w:ascii="Times New Roman" w:hAnsi="Times New Roman" w:cs="Times New Roman"/>
                          <w:b/>
                          <w:color w:val="FFFFFF" w:themeColor="background1"/>
                          <w:sz w:val="24"/>
                          <w:szCs w:val="24"/>
                        </w:rPr>
                      </w:pPr>
                      <w:r w:rsidRPr="009376FC">
                        <w:rPr>
                          <w:rFonts w:ascii="Times New Roman" w:hAnsi="Times New Roman" w:cs="Times New Roman"/>
                          <w:b/>
                          <w:color w:val="FFFFFF" w:themeColor="background1"/>
                          <w:sz w:val="24"/>
                          <w:szCs w:val="24"/>
                        </w:rPr>
                        <w:t xml:space="preserve">Prediction </w:t>
                      </w:r>
                    </w:p>
                  </w:txbxContent>
                </v:textbox>
              </v:rect>
              <v:shape id="_x0000_s1119" type="#_x0000_t32" style="position:absolute;left:4080;top:13335;width:0;height:1117" o:connectortype="straight" strokecolor="black [3213]">
                <v:stroke endarrow="block"/>
              </v:shape>
              <v:shape id="_x0000_s1120" type="#_x0000_t32" style="position:absolute;left:5100;top:14760;width:1650;height:0" o:connectortype="straight" strokecolor="black [3213]">
                <v:stroke endarrow="block"/>
              </v:shape>
              <v:shape id="_x0000_s1121" type="#_x0000_t32" style="position:absolute;left:7695;top:13335;width:0;height:1117" o:connectortype="straight" strokecolor="black [3213]"/>
            </v:group>
            <v:shape id="_x0000_s1123" type="#_x0000_t32" style="position:absolute;left:5100;top:13020;width:1650;height:0;flip:x" o:connectortype="straight" strokecolor="black [3213]">
              <v:stroke endarrow="block"/>
            </v:shape>
          </v:group>
        </w:pict>
      </w:r>
    </w:p>
    <w:p w:rsidR="002D3F8B" w:rsidRDefault="002D3F8B" w:rsidP="00CC1B87">
      <w:pPr>
        <w:spacing w:line="360" w:lineRule="auto"/>
        <w:jc w:val="both"/>
        <w:rPr>
          <w:rFonts w:ascii="Times New Roman" w:hAnsi="Times New Roman" w:cs="Times New Roman"/>
          <w:b/>
          <w:sz w:val="24"/>
          <w:szCs w:val="24"/>
        </w:rPr>
      </w:pPr>
    </w:p>
    <w:p w:rsidR="002D3F8B" w:rsidRDefault="002D3F8B" w:rsidP="00CC1B87">
      <w:pPr>
        <w:spacing w:line="360" w:lineRule="auto"/>
        <w:jc w:val="both"/>
        <w:rPr>
          <w:rFonts w:ascii="Times New Roman" w:hAnsi="Times New Roman" w:cs="Times New Roman"/>
          <w:b/>
          <w:sz w:val="24"/>
          <w:szCs w:val="24"/>
        </w:rPr>
      </w:pPr>
    </w:p>
    <w:p w:rsidR="002D3F8B" w:rsidRDefault="002D3F8B" w:rsidP="00CC1B87">
      <w:pPr>
        <w:spacing w:line="360" w:lineRule="auto"/>
        <w:jc w:val="both"/>
        <w:rPr>
          <w:rFonts w:ascii="Times New Roman" w:hAnsi="Times New Roman" w:cs="Times New Roman"/>
          <w:b/>
          <w:sz w:val="24"/>
          <w:szCs w:val="24"/>
        </w:rPr>
      </w:pPr>
    </w:p>
    <w:p w:rsidR="00DE60F6" w:rsidRDefault="00DE60F6" w:rsidP="00CC1B87">
      <w:pPr>
        <w:spacing w:line="360" w:lineRule="auto"/>
        <w:jc w:val="both"/>
        <w:rPr>
          <w:rFonts w:ascii="Times New Roman" w:hAnsi="Times New Roman" w:cs="Times New Roman"/>
          <w:sz w:val="24"/>
          <w:szCs w:val="24"/>
        </w:rPr>
      </w:pPr>
    </w:p>
    <w:p w:rsidR="002D3F8B" w:rsidRPr="002D3F8B" w:rsidRDefault="002D3F8B" w:rsidP="00CC1B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7C0F8A">
        <w:rPr>
          <w:rFonts w:ascii="Times New Roman" w:hAnsi="Times New Roman" w:cs="Times New Roman"/>
          <w:sz w:val="24"/>
          <w:szCs w:val="24"/>
        </w:rPr>
        <w:t>2.3 Architecture</w:t>
      </w:r>
      <w:r>
        <w:rPr>
          <w:rFonts w:ascii="Times New Roman" w:hAnsi="Times New Roman" w:cs="Times New Roman"/>
          <w:sz w:val="24"/>
          <w:szCs w:val="24"/>
        </w:rPr>
        <w:t xml:space="preserve"> of training Data</w:t>
      </w:r>
    </w:p>
    <w:p w:rsidR="002D3F8B" w:rsidRDefault="002D3F8B" w:rsidP="00CC1B87">
      <w:pPr>
        <w:spacing w:line="360" w:lineRule="auto"/>
        <w:jc w:val="both"/>
        <w:rPr>
          <w:rFonts w:ascii="Times New Roman" w:hAnsi="Times New Roman" w:cs="Times New Roman"/>
          <w:b/>
          <w:sz w:val="24"/>
          <w:szCs w:val="24"/>
        </w:rPr>
      </w:pPr>
    </w:p>
    <w:p w:rsidR="005E5774" w:rsidRPr="00843C47" w:rsidRDefault="00986827" w:rsidP="00CC1B87">
      <w:pPr>
        <w:spacing w:line="360" w:lineRule="auto"/>
        <w:jc w:val="both"/>
        <w:rPr>
          <w:rFonts w:ascii="Times New Roman" w:hAnsi="Times New Roman" w:cs="Times New Roman"/>
          <w:b/>
          <w:sz w:val="24"/>
          <w:szCs w:val="24"/>
        </w:rPr>
      </w:pPr>
      <w:r w:rsidRPr="00843C47">
        <w:rPr>
          <w:rFonts w:ascii="Times New Roman" w:hAnsi="Times New Roman" w:cs="Times New Roman"/>
          <w:b/>
          <w:sz w:val="24"/>
          <w:szCs w:val="24"/>
        </w:rPr>
        <w:t>2.3.6</w:t>
      </w:r>
      <w:r w:rsidRPr="00843C47">
        <w:rPr>
          <w:rFonts w:ascii="Times New Roman" w:hAnsi="Times New Roman" w:cs="Times New Roman"/>
          <w:b/>
          <w:sz w:val="24"/>
          <w:szCs w:val="24"/>
        </w:rPr>
        <w:tab/>
        <w:t>Testing the Classifier with the Trained Model</w:t>
      </w:r>
    </w:p>
    <w:p w:rsidR="0007663E"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 xml:space="preserve">This is the stage where the trained dataset is tested by inputting a different dataset from testing set and then allowed to predict the members of the class based on what they’ve learned. </w:t>
      </w:r>
      <w:r w:rsidR="004E75FE" w:rsidRPr="004E75FE">
        <w:rPr>
          <w:rFonts w:ascii="Times New Roman" w:hAnsi="Times New Roman" w:cs="Times New Roman"/>
          <w:sz w:val="24"/>
          <w:szCs w:val="24"/>
        </w:rPr>
        <w:t>It is used to measure the accuracy and efficiency of the algorithm used to train the machine</w:t>
      </w:r>
      <w:r w:rsidR="004E75FE">
        <w:rPr>
          <w:rFonts w:ascii="Times New Roman" w:hAnsi="Times New Roman" w:cs="Times New Roman"/>
          <w:sz w:val="24"/>
          <w:szCs w:val="24"/>
        </w:rPr>
        <w:t>i.e</w:t>
      </w:r>
      <w:r w:rsidR="004E75FE" w:rsidRPr="004E75FE">
        <w:rPr>
          <w:rFonts w:ascii="Times New Roman" w:hAnsi="Times New Roman" w:cs="Times New Roman"/>
          <w:sz w:val="24"/>
          <w:szCs w:val="24"/>
        </w:rPr>
        <w:t>to see how well it can predict new classes based on its training.</w:t>
      </w:r>
      <w:r w:rsidR="002D3F8B">
        <w:rPr>
          <w:rFonts w:ascii="Times New Roman" w:hAnsi="Times New Roman" w:cs="Times New Roman"/>
          <w:sz w:val="24"/>
          <w:szCs w:val="24"/>
        </w:rPr>
        <w:t xml:space="preserve"> Below is the training set architecture;</w:t>
      </w:r>
    </w:p>
    <w:p w:rsidR="002D3F8B" w:rsidRPr="004E75FE" w:rsidRDefault="002D3F8B" w:rsidP="00CC1B87">
      <w:pPr>
        <w:spacing w:line="360" w:lineRule="auto"/>
        <w:jc w:val="both"/>
        <w:rPr>
          <w:rFonts w:ascii="Times New Roman" w:hAnsi="Times New Roman" w:cs="Times New Roman"/>
          <w:sz w:val="24"/>
          <w:szCs w:val="24"/>
        </w:rPr>
      </w:pPr>
    </w:p>
    <w:p w:rsidR="005E5774" w:rsidRPr="00843C47" w:rsidRDefault="00986827" w:rsidP="00CC1B87">
      <w:pPr>
        <w:spacing w:line="360" w:lineRule="auto"/>
        <w:jc w:val="both"/>
        <w:rPr>
          <w:rFonts w:ascii="Times New Roman" w:hAnsi="Times New Roman" w:cs="Times New Roman"/>
          <w:b/>
          <w:sz w:val="24"/>
          <w:szCs w:val="24"/>
        </w:rPr>
      </w:pPr>
      <w:r w:rsidRPr="00843C47">
        <w:rPr>
          <w:rFonts w:ascii="Times New Roman" w:hAnsi="Times New Roman" w:cs="Times New Roman"/>
          <w:b/>
          <w:sz w:val="24"/>
          <w:szCs w:val="24"/>
        </w:rPr>
        <w:t>2.3.7</w:t>
      </w:r>
      <w:r w:rsidRPr="00843C47">
        <w:rPr>
          <w:rFonts w:ascii="Times New Roman" w:hAnsi="Times New Roman" w:cs="Times New Roman"/>
          <w:b/>
          <w:sz w:val="24"/>
          <w:szCs w:val="24"/>
        </w:rPr>
        <w:tab/>
        <w:t>Evaluation</w:t>
      </w:r>
    </w:p>
    <w:p w:rsidR="005D7CBE" w:rsidRPr="00843C47" w:rsidRDefault="00986827" w:rsidP="00CC1B87">
      <w:pPr>
        <w:autoSpaceDE w:val="0"/>
        <w:autoSpaceDN w:val="0"/>
        <w:adjustRightInd w:val="0"/>
        <w:spacing w:after="0" w:line="360" w:lineRule="auto"/>
        <w:jc w:val="both"/>
        <w:rPr>
          <w:rFonts w:ascii="Times New Roman" w:hAnsi="Times New Roman" w:cs="Times New Roman"/>
          <w:sz w:val="24"/>
          <w:szCs w:val="24"/>
        </w:rPr>
      </w:pPr>
      <w:r w:rsidRPr="00843C47">
        <w:rPr>
          <w:rFonts w:ascii="Times New Roman" w:hAnsi="Times New Roman" w:cs="Times New Roman"/>
          <w:sz w:val="24"/>
          <w:szCs w:val="24"/>
        </w:rPr>
        <w:t>This is the stage where the machine learning algorithms are evaluated to know how each of them performed.</w:t>
      </w:r>
      <w:r w:rsidR="00B95384" w:rsidRPr="00843C47">
        <w:rPr>
          <w:rFonts w:ascii="Times New Roman" w:hAnsi="Times New Roman" w:cs="Times New Roman"/>
          <w:sz w:val="24"/>
          <w:szCs w:val="24"/>
        </w:rPr>
        <w:t xml:space="preserve">This step shows us how accurate our results are and how efficiently each news headline is classified into its pre-defined class. Researchers in literature have used numerous measures for this purpose i.e. accuracy, precision/recall, fallout, error, and much more. </w:t>
      </w:r>
      <w:r w:rsidR="00B9051C" w:rsidRPr="00843C47">
        <w:rPr>
          <w:rFonts w:ascii="Times New Roman" w:hAnsi="Times New Roman" w:cs="Times New Roman"/>
          <w:sz w:val="24"/>
          <w:szCs w:val="24"/>
        </w:rPr>
        <w:t>Few of these measures</w:t>
      </w:r>
      <w:r w:rsidR="005D7CBE" w:rsidRPr="00843C47">
        <w:rPr>
          <w:rFonts w:ascii="Times New Roman" w:hAnsi="Times New Roman" w:cs="Times New Roman"/>
          <w:sz w:val="24"/>
          <w:szCs w:val="24"/>
        </w:rPr>
        <w:t>are listed below;</w:t>
      </w:r>
    </w:p>
    <w:p w:rsidR="00B95384" w:rsidRPr="00843C47" w:rsidRDefault="00B95384" w:rsidP="00CC1B87">
      <w:pPr>
        <w:pStyle w:val="ListParagraph"/>
        <w:numPr>
          <w:ilvl w:val="0"/>
          <w:numId w:val="33"/>
        </w:numPr>
        <w:autoSpaceDE w:val="0"/>
        <w:autoSpaceDN w:val="0"/>
        <w:adjustRightInd w:val="0"/>
        <w:spacing w:line="360" w:lineRule="auto"/>
        <w:jc w:val="both"/>
      </w:pPr>
      <w:r w:rsidRPr="00843C47">
        <w:rPr>
          <w:b/>
          <w:bCs/>
        </w:rPr>
        <w:t>Precision</w:t>
      </w:r>
      <w:r w:rsidR="001B542D" w:rsidRPr="00843C47">
        <w:t>:</w:t>
      </w:r>
      <w:r w:rsidRPr="00843C47">
        <w:t xml:space="preserve"> is defined as a fraction of news headlines that is relevant.</w:t>
      </w:r>
    </w:p>
    <w:p w:rsidR="00B95384" w:rsidRPr="00843C47" w:rsidRDefault="00B95384" w:rsidP="00CC1B87">
      <w:pPr>
        <w:pStyle w:val="ListParagraph"/>
        <w:numPr>
          <w:ilvl w:val="0"/>
          <w:numId w:val="33"/>
        </w:numPr>
        <w:autoSpaceDE w:val="0"/>
        <w:autoSpaceDN w:val="0"/>
        <w:adjustRightInd w:val="0"/>
        <w:spacing w:line="360" w:lineRule="auto"/>
        <w:jc w:val="both"/>
      </w:pPr>
      <w:r w:rsidRPr="00843C47">
        <w:rPr>
          <w:b/>
          <w:bCs/>
        </w:rPr>
        <w:t>Recall</w:t>
      </w:r>
      <w:r w:rsidR="001B542D" w:rsidRPr="00843C47">
        <w:t>:</w:t>
      </w:r>
      <w:r w:rsidRPr="00843C47">
        <w:t xml:space="preserve"> is defined as fraction of relevant news headlines that is retrieved.</w:t>
      </w:r>
    </w:p>
    <w:p w:rsidR="00B95384" w:rsidRPr="00843C47" w:rsidRDefault="00B95384" w:rsidP="00CC1B87">
      <w:pPr>
        <w:pStyle w:val="ListParagraph"/>
        <w:numPr>
          <w:ilvl w:val="0"/>
          <w:numId w:val="33"/>
        </w:numPr>
        <w:autoSpaceDE w:val="0"/>
        <w:autoSpaceDN w:val="0"/>
        <w:adjustRightInd w:val="0"/>
        <w:spacing w:line="360" w:lineRule="auto"/>
        <w:jc w:val="both"/>
      </w:pPr>
      <w:r w:rsidRPr="00843C47">
        <w:rPr>
          <w:b/>
          <w:bCs/>
        </w:rPr>
        <w:t>True Positive</w:t>
      </w:r>
      <w:r w:rsidR="001B542D" w:rsidRPr="00843C47">
        <w:t>:</w:t>
      </w:r>
      <w:r w:rsidRPr="00843C47">
        <w:t xml:space="preserve"> means that news headline is classified to its correct class.</w:t>
      </w:r>
    </w:p>
    <w:p w:rsidR="00B95384" w:rsidRPr="00843C47" w:rsidRDefault="00B95384" w:rsidP="00CC1B87">
      <w:pPr>
        <w:pStyle w:val="ListParagraph"/>
        <w:numPr>
          <w:ilvl w:val="0"/>
          <w:numId w:val="33"/>
        </w:numPr>
        <w:autoSpaceDE w:val="0"/>
        <w:autoSpaceDN w:val="0"/>
        <w:adjustRightInd w:val="0"/>
        <w:spacing w:line="360" w:lineRule="auto"/>
        <w:jc w:val="both"/>
      </w:pPr>
      <w:r w:rsidRPr="00843C47">
        <w:rPr>
          <w:b/>
          <w:bCs/>
        </w:rPr>
        <w:t>False Negative</w:t>
      </w:r>
      <w:r w:rsidR="001B542D" w:rsidRPr="00843C47">
        <w:t>:</w:t>
      </w:r>
      <w:r w:rsidRPr="00843C47">
        <w:t xml:space="preserve"> means that news headline is classified to a wrong class.</w:t>
      </w:r>
    </w:p>
    <w:p w:rsidR="00B95384" w:rsidRPr="00843C47" w:rsidRDefault="00B95384" w:rsidP="00CC1B87">
      <w:pPr>
        <w:pStyle w:val="ListParagraph"/>
        <w:numPr>
          <w:ilvl w:val="0"/>
          <w:numId w:val="33"/>
        </w:numPr>
        <w:autoSpaceDE w:val="0"/>
        <w:autoSpaceDN w:val="0"/>
        <w:adjustRightInd w:val="0"/>
        <w:spacing w:line="360" w:lineRule="auto"/>
        <w:jc w:val="both"/>
      </w:pPr>
      <w:r w:rsidRPr="00843C47">
        <w:rPr>
          <w:b/>
          <w:bCs/>
        </w:rPr>
        <w:t>True Negative</w:t>
      </w:r>
      <w:r w:rsidR="001B542D" w:rsidRPr="00843C47">
        <w:t>:</w:t>
      </w:r>
      <w:r w:rsidRPr="00843C47">
        <w:t xml:space="preserve"> means that news headline does not belong to that class and is misclassified.</w:t>
      </w:r>
    </w:p>
    <w:p w:rsidR="00090CC4" w:rsidRPr="006907C2" w:rsidRDefault="00B95384" w:rsidP="00CC1B87">
      <w:pPr>
        <w:pStyle w:val="ListParagraph"/>
        <w:numPr>
          <w:ilvl w:val="0"/>
          <w:numId w:val="33"/>
        </w:numPr>
        <w:autoSpaceDE w:val="0"/>
        <w:autoSpaceDN w:val="0"/>
        <w:adjustRightInd w:val="0"/>
        <w:spacing w:line="360" w:lineRule="auto"/>
        <w:jc w:val="both"/>
        <w:rPr>
          <w:rFonts w:eastAsia="Calibri"/>
        </w:rPr>
      </w:pPr>
      <w:r w:rsidRPr="00843C47">
        <w:rPr>
          <w:b/>
          <w:bCs/>
        </w:rPr>
        <w:t>Accuracy</w:t>
      </w:r>
      <w:r w:rsidR="001B542D" w:rsidRPr="00843C47">
        <w:t>:</w:t>
      </w:r>
      <w:r w:rsidRPr="00843C47">
        <w:t xml:space="preserve"> of a news headline is defined as the sum of true negative and true positive.</w:t>
      </w:r>
    </w:p>
    <w:p w:rsidR="005E5774" w:rsidRPr="00843C47" w:rsidRDefault="00986827" w:rsidP="00CC1B87">
      <w:pPr>
        <w:spacing w:after="0" w:line="360" w:lineRule="auto"/>
        <w:jc w:val="both"/>
        <w:rPr>
          <w:rFonts w:ascii="Times New Roman" w:eastAsia="Times New Roman" w:hAnsi="Times New Roman" w:cs="Times New Roman"/>
          <w:b/>
          <w:color w:val="000000"/>
          <w:sz w:val="24"/>
          <w:szCs w:val="24"/>
        </w:rPr>
      </w:pPr>
      <w:r w:rsidRPr="00843C47">
        <w:rPr>
          <w:rFonts w:ascii="Times New Roman" w:eastAsia="Times New Roman" w:hAnsi="Times New Roman" w:cs="Times New Roman"/>
          <w:b/>
          <w:color w:val="000000"/>
          <w:sz w:val="24"/>
          <w:szCs w:val="24"/>
        </w:rPr>
        <w:lastRenderedPageBreak/>
        <w:t>2.4</w:t>
      </w:r>
      <w:r w:rsidRPr="00843C47">
        <w:rPr>
          <w:rFonts w:ascii="Times New Roman" w:eastAsia="Times New Roman" w:hAnsi="Times New Roman" w:cs="Times New Roman"/>
          <w:b/>
          <w:color w:val="000000"/>
          <w:sz w:val="24"/>
          <w:szCs w:val="24"/>
        </w:rPr>
        <w:tab/>
        <w:t>Machine Learning Algorithms</w:t>
      </w:r>
    </w:p>
    <w:p w:rsidR="005E5774" w:rsidRPr="00843C47" w:rsidRDefault="00986827" w:rsidP="00CC1B87">
      <w:pPr>
        <w:spacing w:after="0"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The Machine Learning Algorithms that will be discussed in this section are Naïve Bayes, Support Vector Machine, Logistic Regression and Decision Tree.</w:t>
      </w:r>
    </w:p>
    <w:p w:rsidR="00A71793" w:rsidRPr="00843C47" w:rsidRDefault="00A71793" w:rsidP="00CC1B87">
      <w:pPr>
        <w:spacing w:after="0" w:line="360" w:lineRule="auto"/>
        <w:ind w:left="360"/>
        <w:jc w:val="both"/>
        <w:rPr>
          <w:rFonts w:ascii="Times New Roman" w:eastAsia="Times New Roman" w:hAnsi="Times New Roman" w:cs="Times New Roman"/>
          <w:color w:val="000000"/>
          <w:sz w:val="24"/>
          <w:szCs w:val="24"/>
        </w:rPr>
      </w:pPr>
    </w:p>
    <w:p w:rsidR="005E5774" w:rsidRPr="00843C47"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b/>
          <w:sz w:val="24"/>
          <w:szCs w:val="24"/>
        </w:rPr>
        <w:t>2.4.1</w:t>
      </w:r>
      <w:r w:rsidRPr="00843C47">
        <w:rPr>
          <w:rFonts w:ascii="Times New Roman" w:hAnsi="Times New Roman" w:cs="Times New Roman"/>
          <w:b/>
          <w:sz w:val="24"/>
          <w:szCs w:val="24"/>
        </w:rPr>
        <w:tab/>
        <w:t xml:space="preserve">Naïve Bayes Classifier Algorithm </w:t>
      </w:r>
    </w:p>
    <w:p w:rsidR="001F2079" w:rsidRPr="00843C47" w:rsidRDefault="00813558" w:rsidP="00CC1B87">
      <w:pPr>
        <w:spacing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Naive Bayes classifier is a classification algorithm which is based on Bayes’ Theorem. It is a family of algorithms where all of them share a common principle, where every pair of features being classified is independent of each other. The Naïve Bayes classifier is a simple approach to the classification task that is still capable of providing reasonable accuracy (Nabamita</w:t>
      </w:r>
      <w:r w:rsidRPr="00843C47">
        <w:rPr>
          <w:rFonts w:ascii="Times New Roman" w:eastAsia="Times New Roman" w:hAnsi="Times New Roman" w:cs="Times New Roman"/>
          <w:i/>
          <w:color w:val="000000"/>
          <w:sz w:val="24"/>
          <w:szCs w:val="24"/>
        </w:rPr>
        <w:t xml:space="preserve">et al., </w:t>
      </w:r>
      <w:r w:rsidRPr="00843C47">
        <w:rPr>
          <w:rFonts w:ascii="Times New Roman" w:eastAsia="Times New Roman" w:hAnsi="Times New Roman" w:cs="Times New Roman"/>
          <w:color w:val="000000"/>
          <w:sz w:val="24"/>
          <w:szCs w:val="24"/>
        </w:rPr>
        <w:t>2020).</w:t>
      </w:r>
      <w:r w:rsidR="00EF5879" w:rsidRPr="00843C47">
        <w:rPr>
          <w:rFonts w:ascii="Times New Roman" w:eastAsia="Times New Roman" w:hAnsi="Times New Roman" w:cs="Times New Roman"/>
          <w:color w:val="000000"/>
          <w:sz w:val="24"/>
          <w:szCs w:val="24"/>
        </w:rPr>
        <w:t xml:space="preserve"> It</w:t>
      </w:r>
      <w:r w:rsidR="00A44779" w:rsidRPr="00843C47">
        <w:rPr>
          <w:rFonts w:ascii="Times New Roman" w:eastAsia="Times New Roman" w:hAnsi="Times New Roman" w:cs="Times New Roman"/>
          <w:color w:val="000000"/>
          <w:sz w:val="24"/>
          <w:szCs w:val="24"/>
        </w:rPr>
        <w:t xml:space="preserve"> is a Probabilistic classifier based on text features. It calculates class labels and</w:t>
      </w:r>
      <w:r w:rsidR="00B521D0" w:rsidRPr="00843C47">
        <w:rPr>
          <w:rFonts w:ascii="Times New Roman" w:eastAsia="Times New Roman" w:hAnsi="Times New Roman" w:cs="Times New Roman"/>
          <w:color w:val="000000"/>
          <w:sz w:val="24"/>
          <w:szCs w:val="24"/>
        </w:rPr>
        <w:t xml:space="preserve"> probability of classes </w:t>
      </w:r>
      <w:r w:rsidR="00A44779" w:rsidRPr="00843C47">
        <w:rPr>
          <w:rFonts w:ascii="Times New Roman" w:eastAsia="Times New Roman" w:hAnsi="Times New Roman" w:cs="Times New Roman"/>
          <w:color w:val="000000"/>
          <w:sz w:val="24"/>
          <w:szCs w:val="24"/>
        </w:rPr>
        <w:t>(Gurmeet and Karan</w:t>
      </w:r>
      <w:r w:rsidR="00C46BF9" w:rsidRPr="00843C47">
        <w:rPr>
          <w:rFonts w:ascii="Times New Roman" w:eastAsia="Times New Roman" w:hAnsi="Times New Roman" w:cs="Times New Roman"/>
          <w:color w:val="000000"/>
          <w:sz w:val="24"/>
          <w:szCs w:val="24"/>
        </w:rPr>
        <w:t>,</w:t>
      </w:r>
      <w:r w:rsidR="00A44779" w:rsidRPr="00843C47">
        <w:rPr>
          <w:rFonts w:ascii="Times New Roman" w:eastAsia="Times New Roman" w:hAnsi="Times New Roman" w:cs="Times New Roman"/>
          <w:color w:val="000000"/>
          <w:sz w:val="24"/>
          <w:szCs w:val="24"/>
        </w:rPr>
        <w:t xml:space="preserve"> 2016</w:t>
      </w:r>
      <w:r w:rsidR="00246A9A" w:rsidRPr="00843C47">
        <w:rPr>
          <w:rFonts w:ascii="Times New Roman" w:eastAsia="Times New Roman" w:hAnsi="Times New Roman" w:cs="Times New Roman"/>
          <w:color w:val="000000"/>
          <w:sz w:val="24"/>
          <w:szCs w:val="24"/>
        </w:rPr>
        <w:t xml:space="preserve">). </w:t>
      </w:r>
      <w:r w:rsidR="00FC3A01" w:rsidRPr="00843C47">
        <w:rPr>
          <w:rFonts w:ascii="Times New Roman" w:eastAsia="Times New Roman" w:hAnsi="Times New Roman" w:cs="Times New Roman"/>
          <w:color w:val="000000"/>
          <w:sz w:val="24"/>
          <w:szCs w:val="24"/>
        </w:rPr>
        <w:t xml:space="preserve">Some popular examples of Naïve Bayes Algorithm are </w:t>
      </w:r>
      <w:r w:rsidR="00FC3A01" w:rsidRPr="00843C47">
        <w:rPr>
          <w:rFonts w:ascii="Times New Roman" w:eastAsia="Times New Roman" w:hAnsi="Times New Roman" w:cs="Times New Roman"/>
          <w:bCs/>
          <w:color w:val="000000"/>
          <w:sz w:val="24"/>
          <w:szCs w:val="24"/>
        </w:rPr>
        <w:t>spam filtration, Sentimental analysis, and classifying articles</w:t>
      </w:r>
      <w:r w:rsidR="00FC3A01" w:rsidRPr="00843C47">
        <w:rPr>
          <w:rFonts w:ascii="Times New Roman" w:eastAsia="Times New Roman" w:hAnsi="Times New Roman" w:cs="Times New Roman"/>
          <w:color w:val="000000"/>
          <w:sz w:val="24"/>
          <w:szCs w:val="24"/>
        </w:rPr>
        <w:t xml:space="preserve">. </w:t>
      </w:r>
      <w:r w:rsidR="005E6286" w:rsidRPr="00843C47">
        <w:rPr>
          <w:rFonts w:ascii="Times New Roman" w:hAnsi="Times New Roman" w:cs="Times New Roman"/>
          <w:sz w:val="24"/>
          <w:szCs w:val="24"/>
        </w:rPr>
        <w:t>Mathematically, it is represented as:</w:t>
      </w:r>
    </w:p>
    <w:p w:rsidR="00B16511" w:rsidRPr="00843C47" w:rsidRDefault="00B16511" w:rsidP="00CC1B87">
      <w:pPr>
        <w:spacing w:line="360" w:lineRule="auto"/>
        <w:jc w:val="both"/>
        <w:rPr>
          <w:rFonts w:ascii="Times New Roman" w:hAnsi="Times New Roman" w:cs="Times New Roman"/>
          <w:sz w:val="24"/>
          <w:szCs w:val="24"/>
        </w:rPr>
      </w:pPr>
    </w:p>
    <w:p w:rsidR="007A107A" w:rsidRPr="00843C47" w:rsidRDefault="007A107A" w:rsidP="00CC1B87">
      <w:pPr>
        <w:spacing w:line="360" w:lineRule="auto"/>
        <w:ind w:firstLine="720"/>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d>
          </m:num>
          <m:den>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d>
          </m:den>
        </m:f>
      </m:oMath>
      <w:r w:rsidR="007944E5" w:rsidRPr="00843C47">
        <w:rPr>
          <w:rFonts w:ascii="Times New Roman" w:hAnsi="Times New Roman" w:cs="Times New Roman"/>
          <w:sz w:val="24"/>
          <w:szCs w:val="24"/>
        </w:rPr>
        <w:t xml:space="preserve">                                                 (1)</w:t>
      </w:r>
    </w:p>
    <w:p w:rsidR="007B2D9C" w:rsidRPr="00843C47" w:rsidRDefault="007B2D9C" w:rsidP="00CC1B87">
      <w:pPr>
        <w:pStyle w:val="ListParagraph"/>
        <w:numPr>
          <w:ilvl w:val="0"/>
          <w:numId w:val="31"/>
        </w:numPr>
        <w:shd w:val="clear" w:color="auto" w:fill="FFFFFF"/>
        <w:spacing w:before="100" w:beforeAutospacing="1" w:after="100" w:afterAutospacing="1" w:line="360" w:lineRule="auto"/>
        <w:jc w:val="both"/>
      </w:pPr>
      <w:r w:rsidRPr="00843C47">
        <w:t>P(h): the probability of hypothesis h being true (regardless of the data). This is known as the prior probability of h.</w:t>
      </w:r>
    </w:p>
    <w:p w:rsidR="007B2D9C" w:rsidRPr="00843C47" w:rsidRDefault="007B2D9C" w:rsidP="00CC1B87">
      <w:pPr>
        <w:pStyle w:val="ListParagraph"/>
        <w:numPr>
          <w:ilvl w:val="0"/>
          <w:numId w:val="31"/>
        </w:numPr>
        <w:shd w:val="clear" w:color="auto" w:fill="FFFFFF"/>
        <w:spacing w:before="240" w:after="100" w:afterAutospacing="1" w:line="360" w:lineRule="auto"/>
        <w:jc w:val="both"/>
      </w:pPr>
      <w:r w:rsidRPr="00843C47">
        <w:t>P(D): the probability of the data (regardless of the hypothesis). This is known as the prior probability.</w:t>
      </w:r>
    </w:p>
    <w:p w:rsidR="007B2D9C" w:rsidRPr="00843C47" w:rsidRDefault="007B2D9C" w:rsidP="00CC1B87">
      <w:pPr>
        <w:pStyle w:val="ListParagraph"/>
        <w:numPr>
          <w:ilvl w:val="0"/>
          <w:numId w:val="31"/>
        </w:numPr>
        <w:shd w:val="clear" w:color="auto" w:fill="FFFFFF"/>
        <w:spacing w:before="240" w:after="100" w:afterAutospacing="1" w:line="360" w:lineRule="auto"/>
        <w:jc w:val="both"/>
      </w:pPr>
      <w:r w:rsidRPr="00843C47">
        <w:t>P(h|D): the probability of hypothesis h given the data D. This is known as posterior probability.</w:t>
      </w:r>
    </w:p>
    <w:p w:rsidR="006907C2" w:rsidRDefault="007B2D9C" w:rsidP="00CC1B87">
      <w:pPr>
        <w:pStyle w:val="ListParagraph"/>
        <w:numPr>
          <w:ilvl w:val="0"/>
          <w:numId w:val="31"/>
        </w:numPr>
        <w:shd w:val="clear" w:color="auto" w:fill="FFFFFF"/>
        <w:spacing w:before="240" w:after="100" w:afterAutospacing="1" w:line="360" w:lineRule="auto"/>
        <w:jc w:val="both"/>
      </w:pPr>
      <w:r w:rsidRPr="00843C47">
        <w:t>P(D|h): the probability of data d given that the hypothesis h was true. This is known as posterior probability.</w:t>
      </w:r>
      <w:r w:rsidR="00021E53" w:rsidRPr="00843C47">
        <w:t>(</w:t>
      </w:r>
      <w:r w:rsidRPr="00843C47">
        <w:t>source: Avinash, 2018</w:t>
      </w:r>
      <w:r w:rsidR="00021E53" w:rsidRPr="00843C47">
        <w:t>)</w:t>
      </w:r>
    </w:p>
    <w:p w:rsidR="006907C2" w:rsidRPr="006907C2" w:rsidRDefault="006907C2" w:rsidP="00CC1B87">
      <w:pPr>
        <w:pStyle w:val="ListParagraph"/>
        <w:numPr>
          <w:ilvl w:val="0"/>
          <w:numId w:val="31"/>
        </w:numPr>
        <w:shd w:val="clear" w:color="auto" w:fill="FFFFFF"/>
        <w:spacing w:before="240" w:after="100" w:afterAutospacing="1" w:line="360" w:lineRule="auto"/>
        <w:jc w:val="both"/>
      </w:pPr>
    </w:p>
    <w:p w:rsidR="005E5774" w:rsidRPr="00843C47"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b/>
          <w:sz w:val="24"/>
          <w:szCs w:val="24"/>
        </w:rPr>
        <w:t>2.4.2</w:t>
      </w:r>
      <w:r w:rsidRPr="00843C47">
        <w:rPr>
          <w:rFonts w:ascii="Times New Roman" w:hAnsi="Times New Roman" w:cs="Times New Roman"/>
          <w:b/>
          <w:sz w:val="24"/>
          <w:szCs w:val="24"/>
        </w:rPr>
        <w:tab/>
        <w:t>Support Vector Machine Algorithm</w:t>
      </w:r>
    </w:p>
    <w:p w:rsidR="00A942E8" w:rsidRPr="00843C47" w:rsidRDefault="00986827"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 xml:space="preserve">A Support Vector Machine </w:t>
      </w:r>
      <w:r w:rsidR="00021E53" w:rsidRPr="00843C47">
        <w:rPr>
          <w:rFonts w:ascii="Times New Roman" w:hAnsi="Times New Roman" w:cs="Times New Roman"/>
          <w:sz w:val="24"/>
          <w:szCs w:val="24"/>
        </w:rPr>
        <w:t>(SVM) is an algorithm of supervised learning which is used for fast and dependable classification that performs very well with a limited amount of data (Nabamita</w:t>
      </w:r>
      <w:r w:rsidR="00021E53" w:rsidRPr="00843C47">
        <w:rPr>
          <w:rFonts w:ascii="Times New Roman" w:hAnsi="Times New Roman" w:cs="Times New Roman"/>
          <w:i/>
          <w:sz w:val="24"/>
          <w:szCs w:val="24"/>
        </w:rPr>
        <w:t xml:space="preserve">et </w:t>
      </w:r>
      <w:r w:rsidR="00021E53" w:rsidRPr="00843C47">
        <w:rPr>
          <w:rFonts w:ascii="Times New Roman" w:hAnsi="Times New Roman" w:cs="Times New Roman"/>
          <w:i/>
          <w:sz w:val="24"/>
          <w:szCs w:val="24"/>
        </w:rPr>
        <w:lastRenderedPageBreak/>
        <w:t>al.,</w:t>
      </w:r>
      <w:r w:rsidR="00021E53" w:rsidRPr="00843C47">
        <w:rPr>
          <w:rFonts w:ascii="Times New Roman" w:hAnsi="Times New Roman" w:cs="Times New Roman"/>
          <w:sz w:val="24"/>
          <w:szCs w:val="24"/>
        </w:rPr>
        <w:t xml:space="preserve"> 2020)</w:t>
      </w:r>
      <w:r w:rsidR="000F1B68" w:rsidRPr="00843C47">
        <w:rPr>
          <w:rFonts w:ascii="Times New Roman" w:hAnsi="Times New Roman" w:cs="Times New Roman"/>
          <w:sz w:val="24"/>
          <w:szCs w:val="24"/>
        </w:rPr>
        <w:t xml:space="preserve">. </w:t>
      </w:r>
      <w:r w:rsidR="00A942E8" w:rsidRPr="00843C47">
        <w:rPr>
          <w:rFonts w:ascii="Times New Roman" w:hAnsi="Times New Roman" w:cs="Times New Roman"/>
          <w:sz w:val="24"/>
          <w:szCs w:val="24"/>
        </w:rPr>
        <w:t xml:space="preserve">SVM has been used a lot for news text classification. It has a unique feature that it includes both negative and positive training sets which is generally not preferred by other algorithms (Gurmeet and Karan, 2016). </w:t>
      </w:r>
      <w:r w:rsidR="00581226" w:rsidRPr="00843C47">
        <w:rPr>
          <w:rFonts w:ascii="Times New Roman" w:hAnsi="Times New Roman" w:cs="Times New Roman"/>
          <w:sz w:val="24"/>
          <w:szCs w:val="24"/>
        </w:rPr>
        <w:t>It</w:t>
      </w:r>
      <w:r w:rsidR="0024069F" w:rsidRPr="00843C47">
        <w:rPr>
          <w:rFonts w:ascii="Times New Roman" w:hAnsi="Times New Roman" w:cs="Times New Roman"/>
          <w:sz w:val="24"/>
          <w:szCs w:val="24"/>
        </w:rPr>
        <w:t xml:space="preserve"> has helped researchers a lot for performing short text news classifications as compared to full text and have shown considerable results. Human reader emotions were classified and identified using SVM (Mazhar, Shehzad and Muhammad, 2014).</w:t>
      </w:r>
    </w:p>
    <w:p w:rsidR="004F094C" w:rsidRPr="00843C47" w:rsidRDefault="004F094C"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Support Vector Machine is a linear model for classification and regression problems. It can solve linear and non-linear problems and work well for many practical problems. The idea of SVM is simple: The algorithm creates a line or a hyperplane which separates the data into classes (</w:t>
      </w:r>
      <w:r w:rsidRPr="00843C47">
        <w:rPr>
          <w:rFonts w:ascii="Times New Roman" w:hAnsi="Times New Roman" w:cs="Times New Roman"/>
          <w:bCs/>
          <w:spacing w:val="-2"/>
          <w:kern w:val="36"/>
          <w:sz w:val="24"/>
          <w:szCs w:val="24"/>
        </w:rPr>
        <w:t>Rushikesh, 2018</w:t>
      </w:r>
      <w:r w:rsidRPr="00843C47">
        <w:rPr>
          <w:rFonts w:ascii="Times New Roman" w:hAnsi="Times New Roman" w:cs="Times New Roman"/>
          <w:sz w:val="24"/>
          <w:szCs w:val="24"/>
        </w:rPr>
        <w:t>).</w:t>
      </w:r>
      <w:r w:rsidR="00E06E07" w:rsidRPr="00843C47">
        <w:rPr>
          <w:rFonts w:ascii="Times New Roman" w:hAnsi="Times New Roman" w:cs="Times New Roman"/>
          <w:sz w:val="24"/>
          <w:szCs w:val="24"/>
          <w:shd w:val="clear" w:color="auto" w:fill="FFFFFF"/>
        </w:rPr>
        <w:t>SVM constructs a hyperplane in multidimensional space to separate different classes. SVM generates optimal hyperplane in an iterative manner, which is used to minimize an error. The core idea of SVM is to find a maximum marginal hyperplane(MMH) that best divides the dataset into classes</w:t>
      </w:r>
      <w:r w:rsidR="005663DF">
        <w:rPr>
          <w:rFonts w:ascii="Times New Roman" w:hAnsi="Times New Roman" w:cs="Times New Roman"/>
          <w:sz w:val="24"/>
          <w:szCs w:val="24"/>
          <w:shd w:val="clear" w:color="auto" w:fill="FFFFFF"/>
        </w:rPr>
        <w:t>. The figure below shows</w:t>
      </w:r>
      <w:r w:rsidR="00C86326">
        <w:rPr>
          <w:rFonts w:ascii="Times New Roman" w:hAnsi="Times New Roman" w:cs="Times New Roman"/>
          <w:sz w:val="24"/>
          <w:szCs w:val="24"/>
          <w:shd w:val="clear" w:color="auto" w:fill="FFFFFF"/>
        </w:rPr>
        <w:t xml:space="preserve"> the diagram of Support Vectors </w:t>
      </w:r>
      <w:r w:rsidR="00E06E07" w:rsidRPr="00843C47">
        <w:rPr>
          <w:rFonts w:ascii="Times New Roman" w:hAnsi="Times New Roman" w:cs="Times New Roman"/>
          <w:sz w:val="24"/>
          <w:szCs w:val="24"/>
          <w:shd w:val="clear" w:color="auto" w:fill="FFFFFF"/>
        </w:rPr>
        <w:t>(Avinash, 2019).</w:t>
      </w:r>
    </w:p>
    <w:p w:rsidR="00E12B0C" w:rsidRPr="00843C47" w:rsidRDefault="00B355AC" w:rsidP="00CC1B87">
      <w:pPr>
        <w:spacing w:line="360" w:lineRule="auto"/>
        <w:jc w:val="center"/>
        <w:rPr>
          <w:rFonts w:ascii="Times New Roman" w:hAnsi="Times New Roman" w:cs="Times New Roman"/>
          <w:sz w:val="24"/>
          <w:szCs w:val="24"/>
        </w:rPr>
      </w:pPr>
      <w:r w:rsidRPr="00843C47">
        <w:rPr>
          <w:rFonts w:ascii="Times New Roman" w:hAnsi="Times New Roman" w:cs="Times New Roman"/>
          <w:noProof/>
          <w:sz w:val="24"/>
          <w:szCs w:val="24"/>
        </w:rPr>
        <w:drawing>
          <wp:inline distT="0" distB="0" distL="0" distR="0">
            <wp:extent cx="3000375" cy="2430962"/>
            <wp:effectExtent l="1905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vm.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1592" cy="2464357"/>
                    </a:xfrm>
                    <a:prstGeom prst="rect">
                      <a:avLst/>
                    </a:prstGeom>
                  </pic:spPr>
                </pic:pic>
              </a:graphicData>
            </a:graphic>
          </wp:inline>
        </w:drawing>
      </w:r>
    </w:p>
    <w:p w:rsidR="00A71793" w:rsidRPr="00843C47" w:rsidRDefault="00B355AC" w:rsidP="00CC1B87">
      <w:pPr>
        <w:spacing w:line="360" w:lineRule="auto"/>
        <w:rPr>
          <w:rFonts w:ascii="Times New Roman" w:hAnsi="Times New Roman" w:cs="Times New Roman"/>
          <w:sz w:val="24"/>
          <w:szCs w:val="24"/>
        </w:rPr>
      </w:pPr>
      <w:r w:rsidRPr="00843C47">
        <w:rPr>
          <w:rFonts w:ascii="Times New Roman" w:hAnsi="Times New Roman" w:cs="Times New Roman"/>
          <w:sz w:val="24"/>
          <w:szCs w:val="24"/>
        </w:rPr>
        <w:t>Fig</w:t>
      </w:r>
      <w:r w:rsidR="002954EA">
        <w:rPr>
          <w:rFonts w:ascii="Times New Roman" w:hAnsi="Times New Roman" w:cs="Times New Roman"/>
          <w:sz w:val="24"/>
          <w:szCs w:val="24"/>
        </w:rPr>
        <w:t>ure 2.5</w:t>
      </w:r>
      <w:r w:rsidR="00E12B0C" w:rsidRPr="00843C47">
        <w:rPr>
          <w:rFonts w:ascii="Times New Roman" w:hAnsi="Times New Roman" w:cs="Times New Roman"/>
          <w:sz w:val="24"/>
          <w:szCs w:val="24"/>
        </w:rPr>
        <w:t>diagram</w:t>
      </w:r>
      <w:r w:rsidRPr="00843C47">
        <w:rPr>
          <w:rFonts w:ascii="Times New Roman" w:hAnsi="Times New Roman" w:cs="Times New Roman"/>
          <w:sz w:val="24"/>
          <w:szCs w:val="24"/>
        </w:rPr>
        <w:t xml:space="preserve"> of support vectors</w:t>
      </w:r>
      <w:r w:rsidR="00A71793">
        <w:rPr>
          <w:rFonts w:ascii="Times New Roman" w:hAnsi="Times New Roman" w:cs="Times New Roman"/>
          <w:sz w:val="24"/>
          <w:szCs w:val="24"/>
        </w:rPr>
        <w:tab/>
      </w:r>
      <w:r w:rsidR="00A71793">
        <w:rPr>
          <w:rFonts w:ascii="Times New Roman" w:hAnsi="Times New Roman" w:cs="Times New Roman"/>
          <w:sz w:val="24"/>
          <w:szCs w:val="24"/>
        </w:rPr>
        <w:tab/>
      </w:r>
      <w:r w:rsidR="00A71793">
        <w:rPr>
          <w:rFonts w:ascii="Times New Roman" w:hAnsi="Times New Roman" w:cs="Times New Roman"/>
          <w:sz w:val="24"/>
          <w:szCs w:val="24"/>
        </w:rPr>
        <w:tab/>
      </w:r>
      <w:r w:rsidR="00A71793" w:rsidRPr="00843C47">
        <w:rPr>
          <w:rFonts w:ascii="Times New Roman" w:hAnsi="Times New Roman" w:cs="Times New Roman"/>
          <w:sz w:val="24"/>
          <w:szCs w:val="24"/>
        </w:rPr>
        <w:t xml:space="preserve">(Source: </w:t>
      </w:r>
      <w:r w:rsidR="00A71793" w:rsidRPr="00843C47">
        <w:rPr>
          <w:rFonts w:ascii="Times New Roman" w:hAnsi="Times New Roman" w:cs="Times New Roman"/>
          <w:sz w:val="24"/>
          <w:szCs w:val="24"/>
          <w:shd w:val="clear" w:color="auto" w:fill="FFFFFF"/>
        </w:rPr>
        <w:t>Avinash, 2019</w:t>
      </w:r>
      <w:r w:rsidR="00A71793" w:rsidRPr="00843C47">
        <w:rPr>
          <w:rFonts w:ascii="Times New Roman" w:hAnsi="Times New Roman" w:cs="Times New Roman"/>
          <w:sz w:val="24"/>
          <w:szCs w:val="24"/>
        </w:rPr>
        <w:t>)</w:t>
      </w:r>
    </w:p>
    <w:p w:rsidR="00A71793" w:rsidRDefault="00A71793" w:rsidP="00CC1B87">
      <w:pPr>
        <w:pStyle w:val="NormalWeb"/>
        <w:shd w:val="clear" w:color="auto" w:fill="FFFFFF"/>
        <w:spacing w:before="0" w:beforeAutospacing="0" w:after="0" w:afterAutospacing="0" w:line="360" w:lineRule="auto"/>
        <w:jc w:val="both"/>
        <w:rPr>
          <w:b/>
          <w:bCs/>
        </w:rPr>
      </w:pPr>
    </w:p>
    <w:p w:rsidR="00E12B0C" w:rsidRPr="00843C47" w:rsidRDefault="00E12B0C" w:rsidP="00CC1B87">
      <w:pPr>
        <w:pStyle w:val="NormalWeb"/>
        <w:shd w:val="clear" w:color="auto" w:fill="FFFFFF"/>
        <w:spacing w:before="0" w:beforeAutospacing="0" w:after="0" w:afterAutospacing="0" w:line="360" w:lineRule="auto"/>
        <w:jc w:val="both"/>
        <w:rPr>
          <w:b/>
          <w:bCs/>
        </w:rPr>
      </w:pPr>
      <w:r w:rsidRPr="00843C47">
        <w:rPr>
          <w:b/>
          <w:bCs/>
        </w:rPr>
        <w:t>Support Vectors</w:t>
      </w:r>
    </w:p>
    <w:p w:rsidR="00B355AC" w:rsidRPr="00843C47" w:rsidRDefault="00B355AC" w:rsidP="00CC1B87">
      <w:pPr>
        <w:pStyle w:val="NormalWeb"/>
        <w:shd w:val="clear" w:color="auto" w:fill="FFFFFF"/>
        <w:spacing w:before="0" w:beforeAutospacing="0" w:after="0" w:afterAutospacing="0" w:line="360" w:lineRule="auto"/>
        <w:jc w:val="both"/>
      </w:pPr>
      <w:r w:rsidRPr="00843C47">
        <w:t>Support vectors are the data points, which are closest to the hyperplane. These points will define the separating line better by calculating margins. These points are more relevant to the construction of the classifier.</w:t>
      </w:r>
    </w:p>
    <w:p w:rsidR="00A71793" w:rsidRDefault="00A71793" w:rsidP="00CC1B87">
      <w:pPr>
        <w:pStyle w:val="NormalWeb"/>
        <w:shd w:val="clear" w:color="auto" w:fill="FFFFFF"/>
        <w:spacing w:before="0" w:beforeAutospacing="0" w:after="0" w:afterAutospacing="0" w:line="360" w:lineRule="auto"/>
        <w:jc w:val="both"/>
        <w:rPr>
          <w:b/>
          <w:bCs/>
        </w:rPr>
      </w:pPr>
    </w:p>
    <w:p w:rsidR="00E12B0C" w:rsidRPr="00843C47" w:rsidRDefault="00E12B0C" w:rsidP="00CC1B87">
      <w:pPr>
        <w:pStyle w:val="NormalWeb"/>
        <w:shd w:val="clear" w:color="auto" w:fill="FFFFFF"/>
        <w:spacing w:before="0" w:beforeAutospacing="0" w:after="0" w:afterAutospacing="0" w:line="360" w:lineRule="auto"/>
        <w:jc w:val="both"/>
        <w:rPr>
          <w:b/>
          <w:bCs/>
        </w:rPr>
      </w:pPr>
      <w:r w:rsidRPr="00843C47">
        <w:rPr>
          <w:b/>
          <w:bCs/>
        </w:rPr>
        <w:lastRenderedPageBreak/>
        <w:t xml:space="preserve">Hyperplane </w:t>
      </w:r>
    </w:p>
    <w:p w:rsidR="00B355AC" w:rsidRPr="00843C47" w:rsidRDefault="00B355AC" w:rsidP="00CC1B87">
      <w:pPr>
        <w:pStyle w:val="NormalWeb"/>
        <w:shd w:val="clear" w:color="auto" w:fill="FFFFFF"/>
        <w:spacing w:before="0" w:beforeAutospacing="0" w:after="0" w:afterAutospacing="0" w:line="360" w:lineRule="auto"/>
        <w:jc w:val="both"/>
      </w:pPr>
      <w:r w:rsidRPr="00843C47">
        <w:t>A hyperplane is a decision plane which separates between a set of objects having different class memberships.</w:t>
      </w:r>
    </w:p>
    <w:p w:rsidR="00E12B0C" w:rsidRPr="00843C47" w:rsidRDefault="00E12B0C" w:rsidP="00CC1B87">
      <w:pPr>
        <w:pStyle w:val="NormalWeb"/>
        <w:shd w:val="clear" w:color="auto" w:fill="FFFFFF"/>
        <w:spacing w:before="0" w:beforeAutospacing="0" w:after="0" w:afterAutospacing="0" w:line="360" w:lineRule="auto"/>
        <w:jc w:val="both"/>
        <w:rPr>
          <w:b/>
          <w:bCs/>
        </w:rPr>
      </w:pPr>
      <w:r w:rsidRPr="00843C47">
        <w:rPr>
          <w:b/>
          <w:bCs/>
        </w:rPr>
        <w:t xml:space="preserve">Margin </w:t>
      </w:r>
    </w:p>
    <w:p w:rsidR="00B355AC" w:rsidRPr="00843C47" w:rsidRDefault="00B355AC" w:rsidP="00CC1B87">
      <w:pPr>
        <w:pStyle w:val="NormalWeb"/>
        <w:shd w:val="clear" w:color="auto" w:fill="FFFFFF"/>
        <w:spacing w:before="0" w:beforeAutospacing="0" w:after="0" w:afterAutospacing="0" w:line="360" w:lineRule="auto"/>
        <w:jc w:val="both"/>
      </w:pPr>
      <w:r w:rsidRPr="00843C47">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rsidR="00C5299D" w:rsidRPr="00843C47" w:rsidRDefault="00C5299D" w:rsidP="00CC1B87">
      <w:pPr>
        <w:spacing w:line="360" w:lineRule="auto"/>
        <w:jc w:val="both"/>
        <w:rPr>
          <w:rFonts w:ascii="Times New Roman" w:hAnsi="Times New Roman" w:cs="Times New Roman"/>
          <w:b/>
          <w:sz w:val="24"/>
          <w:szCs w:val="24"/>
        </w:rPr>
      </w:pPr>
    </w:p>
    <w:p w:rsidR="005E5774" w:rsidRPr="00843C47" w:rsidRDefault="00986827" w:rsidP="00CC1B87">
      <w:pPr>
        <w:spacing w:line="360" w:lineRule="auto"/>
        <w:jc w:val="both"/>
        <w:rPr>
          <w:rFonts w:ascii="Times New Roman" w:hAnsi="Times New Roman" w:cs="Times New Roman"/>
          <w:b/>
          <w:sz w:val="24"/>
          <w:szCs w:val="24"/>
        </w:rPr>
      </w:pPr>
      <w:r w:rsidRPr="00843C47">
        <w:rPr>
          <w:rFonts w:ascii="Times New Roman" w:hAnsi="Times New Roman" w:cs="Times New Roman"/>
          <w:b/>
          <w:sz w:val="24"/>
          <w:szCs w:val="24"/>
        </w:rPr>
        <w:t>2.3.3</w:t>
      </w:r>
      <w:r w:rsidRPr="00843C47">
        <w:rPr>
          <w:rFonts w:ascii="Times New Roman" w:hAnsi="Times New Roman" w:cs="Times New Roman"/>
          <w:b/>
          <w:sz w:val="24"/>
          <w:szCs w:val="24"/>
        </w:rPr>
        <w:tab/>
        <w:t xml:space="preserve">Logistic Regression </w:t>
      </w:r>
    </w:p>
    <w:p w:rsidR="00A328C8" w:rsidRPr="00843C47" w:rsidRDefault="008045F5" w:rsidP="00CC1B87">
      <w:pPr>
        <w:spacing w:line="360" w:lineRule="auto"/>
        <w:jc w:val="both"/>
        <w:rPr>
          <w:rStyle w:val="apple-converted-space"/>
          <w:rFonts w:ascii="Times New Roman" w:hAnsi="Times New Roman" w:cs="Times New Roman"/>
          <w:sz w:val="24"/>
          <w:szCs w:val="24"/>
        </w:rPr>
      </w:pPr>
      <w:r w:rsidRPr="00843C47">
        <w:rPr>
          <w:rFonts w:ascii="Times New Roman" w:hAnsi="Times New Roman" w:cs="Times New Roman"/>
          <w:spacing w:val="-1"/>
          <w:sz w:val="24"/>
          <w:szCs w:val="24"/>
          <w:shd w:val="clear" w:color="auto" w:fill="FFFFFF"/>
        </w:rPr>
        <w:t>Logistic Regression is</w:t>
      </w:r>
      <w:r w:rsidRPr="00843C47">
        <w:rPr>
          <w:rStyle w:val="apple-converted-space"/>
          <w:rFonts w:ascii="Times New Roman" w:hAnsi="Times New Roman" w:cs="Times New Roman"/>
          <w:spacing w:val="-1"/>
          <w:sz w:val="24"/>
          <w:szCs w:val="24"/>
          <w:shd w:val="clear" w:color="auto" w:fill="FFFFFF"/>
        </w:rPr>
        <w:t> </w:t>
      </w:r>
      <w:r w:rsidRPr="00843C47">
        <w:rPr>
          <w:rFonts w:ascii="Times New Roman" w:hAnsi="Times New Roman" w:cs="Times New Roman"/>
          <w:spacing w:val="-1"/>
          <w:sz w:val="24"/>
          <w:szCs w:val="24"/>
          <w:shd w:val="clear" w:color="auto" w:fill="FFFFFF"/>
        </w:rPr>
        <w:t>a</w:t>
      </w:r>
      <w:r w:rsidRPr="00843C47">
        <w:rPr>
          <w:rStyle w:val="apple-converted-space"/>
          <w:rFonts w:ascii="Times New Roman" w:hAnsi="Times New Roman" w:cs="Times New Roman"/>
          <w:spacing w:val="-1"/>
          <w:sz w:val="24"/>
          <w:szCs w:val="24"/>
          <w:shd w:val="clear" w:color="auto" w:fill="FFFFFF"/>
        </w:rPr>
        <w:t> </w:t>
      </w:r>
      <w:r w:rsidRPr="00843C47">
        <w:rPr>
          <w:rFonts w:ascii="Times New Roman" w:hAnsi="Times New Roman" w:cs="Times New Roman"/>
          <w:spacing w:val="-1"/>
          <w:sz w:val="24"/>
          <w:szCs w:val="24"/>
          <w:shd w:val="clear" w:color="auto" w:fill="FFFFFF"/>
        </w:rPr>
        <w:t xml:space="preserve">Machine Learning algorithm which is used </w:t>
      </w:r>
      <w:r w:rsidR="006E6A74" w:rsidRPr="00843C47">
        <w:rPr>
          <w:rFonts w:ascii="Times New Roman" w:hAnsi="Times New Roman" w:cs="Times New Roman"/>
          <w:spacing w:val="-1"/>
          <w:sz w:val="24"/>
          <w:szCs w:val="24"/>
          <w:shd w:val="clear" w:color="auto" w:fill="FFFFFF"/>
        </w:rPr>
        <w:t>for the classification problems. I</w:t>
      </w:r>
      <w:r w:rsidRPr="00843C47">
        <w:rPr>
          <w:rFonts w:ascii="Times New Roman" w:hAnsi="Times New Roman" w:cs="Times New Roman"/>
          <w:spacing w:val="-1"/>
          <w:sz w:val="24"/>
          <w:szCs w:val="24"/>
          <w:shd w:val="clear" w:color="auto" w:fill="FFFFFF"/>
        </w:rPr>
        <w:t>t is a predictive analysis algorithm and based on the concept of probability (Ayush, 2019).</w:t>
      </w:r>
      <w:r w:rsidR="006816DF" w:rsidRPr="00843C47">
        <w:rPr>
          <w:rStyle w:val="topic-highlight"/>
          <w:rFonts w:ascii="Times New Roman" w:hAnsi="Times New Roman" w:cs="Times New Roman"/>
          <w:bCs/>
          <w:sz w:val="24"/>
          <w:szCs w:val="24"/>
        </w:rPr>
        <w:t>It</w:t>
      </w:r>
      <w:r w:rsidR="0075582D" w:rsidRPr="00843C47">
        <w:rPr>
          <w:rStyle w:val="apple-converted-space"/>
          <w:rFonts w:ascii="Times New Roman" w:hAnsi="Times New Roman" w:cs="Times New Roman"/>
          <w:sz w:val="24"/>
          <w:szCs w:val="24"/>
        </w:rPr>
        <w:t> </w:t>
      </w:r>
      <w:r w:rsidR="0075582D" w:rsidRPr="00843C47">
        <w:rPr>
          <w:rFonts w:ascii="Times New Roman" w:hAnsi="Times New Roman" w:cs="Times New Roman"/>
          <w:sz w:val="24"/>
          <w:szCs w:val="24"/>
        </w:rPr>
        <w:t>is a process of modeling the probability of a discrete outcome given an input variable. The most common</w:t>
      </w:r>
      <w:r w:rsidR="0075582D" w:rsidRPr="00843C47">
        <w:rPr>
          <w:rStyle w:val="apple-converted-space"/>
          <w:rFonts w:ascii="Times New Roman" w:hAnsi="Times New Roman" w:cs="Times New Roman"/>
          <w:sz w:val="24"/>
          <w:szCs w:val="24"/>
        </w:rPr>
        <w:t> </w:t>
      </w:r>
      <w:hyperlink r:id="rId11" w:tooltip="Learn more about Logistic Regression Model from ScienceDirect's AI-generated Topic Pages" w:history="1">
        <w:r w:rsidR="0075582D" w:rsidRPr="00843C47">
          <w:rPr>
            <w:rStyle w:val="Hyperlink"/>
            <w:rFonts w:ascii="Times New Roman" w:hAnsi="Times New Roman" w:cs="Times New Roman"/>
            <w:color w:val="auto"/>
            <w:sz w:val="24"/>
            <w:szCs w:val="24"/>
            <w:u w:val="none"/>
          </w:rPr>
          <w:t>logistic regression models</w:t>
        </w:r>
      </w:hyperlink>
      <w:r w:rsidR="0075582D" w:rsidRPr="00843C47">
        <w:rPr>
          <w:rStyle w:val="apple-converted-space"/>
          <w:rFonts w:ascii="Times New Roman" w:hAnsi="Times New Roman" w:cs="Times New Roman"/>
          <w:sz w:val="24"/>
          <w:szCs w:val="24"/>
        </w:rPr>
        <w:t> </w:t>
      </w:r>
      <w:r w:rsidR="0075582D" w:rsidRPr="00843C47">
        <w:rPr>
          <w:rFonts w:ascii="Times New Roman" w:hAnsi="Times New Roman" w:cs="Times New Roman"/>
          <w:sz w:val="24"/>
          <w:szCs w:val="24"/>
        </w:rPr>
        <w:t>a binary outcome; something that can take two values such as true/false, yes/no, and so on (Thomas and</w:t>
      </w:r>
      <w:r w:rsidR="0075582D" w:rsidRPr="00843C47">
        <w:rPr>
          <w:rStyle w:val="apple-converted-space"/>
          <w:rFonts w:ascii="Times New Roman" w:hAnsi="Times New Roman" w:cs="Times New Roman"/>
          <w:sz w:val="24"/>
          <w:szCs w:val="24"/>
        </w:rPr>
        <w:t> </w:t>
      </w:r>
      <w:r w:rsidR="0075582D" w:rsidRPr="00843C47">
        <w:rPr>
          <w:rFonts w:ascii="Times New Roman" w:hAnsi="Times New Roman" w:cs="Times New Roman"/>
          <w:sz w:val="24"/>
          <w:szCs w:val="24"/>
        </w:rPr>
        <w:t>David 2017).</w:t>
      </w:r>
      <w:r w:rsidR="0075582D" w:rsidRPr="00843C47">
        <w:rPr>
          <w:rStyle w:val="apple-converted-space"/>
          <w:rFonts w:ascii="Times New Roman" w:hAnsi="Times New Roman" w:cs="Times New Roman"/>
          <w:sz w:val="24"/>
          <w:szCs w:val="24"/>
        </w:rPr>
        <w:t> </w:t>
      </w:r>
      <w:r w:rsidR="0075582D" w:rsidRPr="00843C47">
        <w:rPr>
          <w:rStyle w:val="topic-highlight"/>
          <w:rFonts w:ascii="Times New Roman" w:hAnsi="Times New Roman" w:cs="Times New Roman"/>
          <w:sz w:val="24"/>
          <w:szCs w:val="24"/>
        </w:rPr>
        <w:t>Logistic regression</w:t>
      </w:r>
      <w:r w:rsidR="0075582D" w:rsidRPr="00843C47">
        <w:rPr>
          <w:rFonts w:ascii="Times New Roman" w:hAnsi="Times New Roman" w:cs="Times New Roman"/>
          <w:sz w:val="24"/>
          <w:szCs w:val="24"/>
        </w:rPr>
        <w:t xml:space="preserve">, despite its name, is a classification model rather than regression model. </w:t>
      </w:r>
      <w:r w:rsidR="006816DF" w:rsidRPr="00843C47">
        <w:rPr>
          <w:rFonts w:ascii="Times New Roman" w:hAnsi="Times New Roman" w:cs="Times New Roman"/>
          <w:sz w:val="24"/>
          <w:szCs w:val="24"/>
        </w:rPr>
        <w:t>It</w:t>
      </w:r>
      <w:r w:rsidR="0075582D" w:rsidRPr="00843C47">
        <w:rPr>
          <w:rFonts w:ascii="Times New Roman" w:hAnsi="Times New Roman" w:cs="Times New Roman"/>
          <w:sz w:val="24"/>
          <w:szCs w:val="24"/>
        </w:rPr>
        <w:t xml:space="preserve"> is a simple and more efficient method for binary and linear classification problems. It is a classification model, which is very easy to realize and achieves very good performance with linearly separable classes. It is an extensively employed algorithm for classification in industry (Abdulhamit</w:t>
      </w:r>
      <w:r w:rsidR="006816DF" w:rsidRPr="00843C47">
        <w:rPr>
          <w:rStyle w:val="apple-converted-space"/>
          <w:rFonts w:ascii="Times New Roman" w:hAnsi="Times New Roman" w:cs="Times New Roman"/>
          <w:sz w:val="24"/>
          <w:szCs w:val="24"/>
        </w:rPr>
        <w:t>, 2020</w:t>
      </w:r>
      <w:r w:rsidR="0075582D" w:rsidRPr="00843C47">
        <w:rPr>
          <w:rFonts w:ascii="Times New Roman" w:hAnsi="Times New Roman" w:cs="Times New Roman"/>
          <w:sz w:val="24"/>
          <w:szCs w:val="24"/>
        </w:rPr>
        <w:t>).</w:t>
      </w:r>
      <w:r w:rsidR="0075582D" w:rsidRPr="00843C47">
        <w:rPr>
          <w:rStyle w:val="apple-converted-space"/>
          <w:rFonts w:ascii="Times New Roman" w:hAnsi="Times New Roman" w:cs="Times New Roman"/>
          <w:sz w:val="24"/>
          <w:szCs w:val="24"/>
        </w:rPr>
        <w:t> </w:t>
      </w:r>
    </w:p>
    <w:p w:rsidR="00E76BBE" w:rsidRPr="00843C47" w:rsidRDefault="00E76BBE" w:rsidP="00CC1B87">
      <w:pPr>
        <w:spacing w:line="360" w:lineRule="auto"/>
        <w:ind w:firstLine="720"/>
        <w:jc w:val="both"/>
        <w:rPr>
          <w:rFonts w:ascii="Times New Roman" w:hAnsi="Times New Roman" w:cs="Times New Roman"/>
          <w:sz w:val="24"/>
          <w:szCs w:val="24"/>
          <w:shd w:val="clear" w:color="auto" w:fill="FFFFFF"/>
        </w:rPr>
      </w:pPr>
      <w:r w:rsidRPr="00843C47">
        <w:rPr>
          <w:rFonts w:ascii="Times New Roman" w:hAnsi="Times New Roman" w:cs="Times New Roman"/>
          <w:sz w:val="24"/>
          <w:szCs w:val="24"/>
          <w:shd w:val="clear" w:color="auto" w:fill="FFFFFF"/>
        </w:rPr>
        <w:t>The sigmoid function, also called logistic function gives an ‘S’ shaped curve that can take any real-valued number and map it into a value between 0 and 1. If the curve goes to positive infinity, y predicted will become 1, and if the curve goes to negative infinity, y predicted will become 0. If the output of the sigmoid function is more than 0.5, we can classify the outcome as 1 or YES, and if it is less than 0.5, we can classify it as 0 or NO</w:t>
      </w:r>
      <w:r w:rsidR="000879C7" w:rsidRPr="00843C47">
        <w:rPr>
          <w:rFonts w:ascii="Times New Roman" w:hAnsi="Times New Roman" w:cs="Times New Roman"/>
          <w:sz w:val="24"/>
          <w:szCs w:val="24"/>
        </w:rPr>
        <w:t>(Avinash ,2019).</w:t>
      </w:r>
    </w:p>
    <w:p w:rsidR="00C277EC" w:rsidRPr="00843C47" w:rsidRDefault="00C277EC" w:rsidP="00CC1B87">
      <w:pPr>
        <w:spacing w:line="360" w:lineRule="auto"/>
        <w:ind w:firstLine="720"/>
        <w:jc w:val="center"/>
        <w:rPr>
          <w:rFonts w:ascii="Times New Roman" w:hAnsi="Times New Roman" w:cs="Times New Roman"/>
          <w:sz w:val="24"/>
          <w:szCs w:val="24"/>
        </w:rPr>
      </w:pPr>
      <w:r w:rsidRPr="00843C47">
        <w:rPr>
          <w:rFonts w:ascii="Times New Roman" w:hAnsi="Times New Roman" w:cs="Times New Roman"/>
          <w:noProof/>
          <w:sz w:val="24"/>
          <w:szCs w:val="24"/>
        </w:rPr>
        <w:lastRenderedPageBreak/>
        <w:drawing>
          <wp:inline distT="0" distB="0" distL="0" distR="0">
            <wp:extent cx="3247803" cy="22669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lr.PNG"/>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8529" cy="2267457"/>
                    </a:xfrm>
                    <a:prstGeom prst="rect">
                      <a:avLst/>
                    </a:prstGeom>
                  </pic:spPr>
                </pic:pic>
              </a:graphicData>
            </a:graphic>
          </wp:inline>
        </w:drawing>
      </w:r>
    </w:p>
    <w:p w:rsidR="004705D8" w:rsidRPr="00843C47" w:rsidRDefault="004705D8" w:rsidP="00CC1B87">
      <w:pPr>
        <w:spacing w:line="360" w:lineRule="auto"/>
        <w:ind w:firstLine="720"/>
        <w:jc w:val="center"/>
        <w:rPr>
          <w:rFonts w:ascii="Times New Roman" w:hAnsi="Times New Roman" w:cs="Times New Roman"/>
          <w:noProof/>
          <w:sz w:val="24"/>
          <w:szCs w:val="24"/>
        </w:rPr>
      </w:pPr>
      <w:r w:rsidRPr="00843C47">
        <w:rPr>
          <w:rFonts w:ascii="Times New Roman" w:hAnsi="Times New Roman" w:cs="Times New Roman"/>
          <w:sz w:val="24"/>
          <w:szCs w:val="24"/>
        </w:rPr>
        <w:t xml:space="preserve">Source: </w:t>
      </w:r>
      <w:r w:rsidR="00523486" w:rsidRPr="00843C47">
        <w:rPr>
          <w:rFonts w:ascii="Times New Roman" w:hAnsi="Times New Roman" w:cs="Times New Roman"/>
          <w:sz w:val="24"/>
          <w:szCs w:val="24"/>
        </w:rPr>
        <w:t>(Avinash ,2019).</w:t>
      </w:r>
    </w:p>
    <w:p w:rsidR="001E5982" w:rsidRPr="00843C47" w:rsidRDefault="00C2161E" w:rsidP="00CC1B87">
      <w:pPr>
        <w:spacing w:line="360" w:lineRule="auto"/>
        <w:jc w:val="both"/>
        <w:rPr>
          <w:rFonts w:ascii="Times New Roman" w:hAnsi="Times New Roman" w:cs="Times New Roman"/>
          <w:sz w:val="24"/>
          <w:szCs w:val="24"/>
        </w:rPr>
      </w:pPr>
      <w:r w:rsidRPr="00843C47">
        <w:rPr>
          <w:rFonts w:ascii="Times New Roman" w:hAnsi="Times New Roman" w:cs="Times New Roman"/>
          <w:sz w:val="24"/>
          <w:szCs w:val="24"/>
        </w:rPr>
        <w:t>Fig</w:t>
      </w:r>
      <w:r w:rsidR="00C5299D" w:rsidRPr="00843C47">
        <w:rPr>
          <w:rFonts w:ascii="Times New Roman" w:hAnsi="Times New Roman" w:cs="Times New Roman"/>
          <w:sz w:val="24"/>
          <w:szCs w:val="24"/>
        </w:rPr>
        <w:t>ure</w:t>
      </w:r>
      <w:r w:rsidR="002954EA">
        <w:rPr>
          <w:rFonts w:ascii="Times New Roman" w:hAnsi="Times New Roman" w:cs="Times New Roman"/>
          <w:sz w:val="24"/>
          <w:szCs w:val="24"/>
        </w:rPr>
        <w:t>2.6</w:t>
      </w:r>
      <w:r w:rsidRPr="00843C47">
        <w:rPr>
          <w:rFonts w:ascii="Times New Roman" w:hAnsi="Times New Roman" w:cs="Times New Roman"/>
          <w:sz w:val="24"/>
          <w:szCs w:val="24"/>
        </w:rPr>
        <w:t xml:space="preserve"> Architecture of logistic function</w:t>
      </w:r>
    </w:p>
    <w:p w:rsidR="00C5299D" w:rsidRPr="00843C47" w:rsidRDefault="00C5299D" w:rsidP="00CC1B87">
      <w:pPr>
        <w:spacing w:line="360" w:lineRule="auto"/>
        <w:jc w:val="both"/>
        <w:rPr>
          <w:rFonts w:ascii="Times New Roman" w:hAnsi="Times New Roman" w:cs="Times New Roman"/>
          <w:b/>
          <w:sz w:val="24"/>
          <w:szCs w:val="24"/>
        </w:rPr>
      </w:pPr>
    </w:p>
    <w:p w:rsidR="005E5774" w:rsidRPr="00843C47" w:rsidRDefault="00986827" w:rsidP="00CC1B87">
      <w:pPr>
        <w:spacing w:line="360" w:lineRule="auto"/>
        <w:jc w:val="both"/>
        <w:rPr>
          <w:rFonts w:ascii="Times New Roman" w:hAnsi="Times New Roman" w:cs="Times New Roman"/>
          <w:b/>
          <w:sz w:val="24"/>
          <w:szCs w:val="24"/>
        </w:rPr>
      </w:pPr>
      <w:r w:rsidRPr="00843C47">
        <w:rPr>
          <w:rFonts w:ascii="Times New Roman" w:hAnsi="Times New Roman" w:cs="Times New Roman"/>
          <w:b/>
          <w:sz w:val="24"/>
          <w:szCs w:val="24"/>
        </w:rPr>
        <w:t>2.4.4</w:t>
      </w:r>
      <w:r w:rsidRPr="00843C47">
        <w:rPr>
          <w:rFonts w:ascii="Times New Roman" w:hAnsi="Times New Roman" w:cs="Times New Roman"/>
          <w:b/>
          <w:sz w:val="24"/>
          <w:szCs w:val="24"/>
        </w:rPr>
        <w:tab/>
        <w:t xml:space="preserve">Decision Trees </w:t>
      </w:r>
    </w:p>
    <w:p w:rsidR="005E5774" w:rsidRPr="00843C47" w:rsidRDefault="00830622" w:rsidP="00CC1B87">
      <w:pPr>
        <w:spacing w:before="60" w:after="100" w:afterAutospacing="1" w:line="360" w:lineRule="auto"/>
        <w:jc w:val="both"/>
        <w:rPr>
          <w:rFonts w:ascii="Times New Roman" w:hAnsi="Times New Roman" w:cs="Times New Roman"/>
          <w:sz w:val="24"/>
          <w:szCs w:val="24"/>
        </w:rPr>
      </w:pPr>
      <w:r w:rsidRPr="00843C47">
        <w:rPr>
          <w:rFonts w:ascii="Times New Roman" w:hAnsi="Times New Roman" w:cs="Times New Roman"/>
          <w:sz w:val="24"/>
          <w:szCs w:val="24"/>
        </w:rPr>
        <w:t>Decision Tree classifier is an algorithm which belongs to the family of supervised learning algorithms which can be used for solving regression and classification problems too. It is represented in a tree form of structure where the branches of tree represent weight and each leaf is a different class. The main aim of using Decision Tree is to create a training model which can be used to predict class or value of target variables by learning decision rules inferred from prior data (training data) (Nabamita</w:t>
      </w:r>
      <w:r w:rsidRPr="00843C47">
        <w:rPr>
          <w:rFonts w:ascii="Times New Roman" w:hAnsi="Times New Roman" w:cs="Times New Roman"/>
          <w:i/>
          <w:sz w:val="24"/>
          <w:szCs w:val="24"/>
        </w:rPr>
        <w:t>et al.,</w:t>
      </w:r>
      <w:r w:rsidRPr="00843C47">
        <w:rPr>
          <w:rFonts w:ascii="Times New Roman" w:hAnsi="Times New Roman" w:cs="Times New Roman"/>
          <w:sz w:val="24"/>
          <w:szCs w:val="24"/>
        </w:rPr>
        <w:t xml:space="preserve"> 2020).</w:t>
      </w:r>
      <w:r w:rsidR="00515141" w:rsidRPr="00843C47">
        <w:rPr>
          <w:rFonts w:ascii="Times New Roman" w:hAnsi="Times New Roman" w:cs="Times New Roman"/>
          <w:sz w:val="24"/>
          <w:szCs w:val="24"/>
        </w:rPr>
        <w:t xml:space="preserve"> Decision trees are easy to understand and rules can be easily generated through them. They can solve complex problems very easily (Mazhar, Shehzad and Muhammad, 2014).</w:t>
      </w:r>
    </w:p>
    <w:p w:rsidR="00347EC4" w:rsidRPr="00843C47" w:rsidRDefault="00356EAF" w:rsidP="00CC1B87">
      <w:pPr>
        <w:spacing w:before="60" w:after="100" w:afterAutospacing="1" w:line="360" w:lineRule="auto"/>
        <w:jc w:val="both"/>
        <w:rPr>
          <w:rFonts w:ascii="Times New Roman" w:hAnsi="Times New Roman" w:cs="Times New Roman"/>
          <w:sz w:val="24"/>
          <w:szCs w:val="24"/>
        </w:rPr>
      </w:pPr>
      <w:r w:rsidRPr="00843C47">
        <w:rPr>
          <w:rFonts w:ascii="Times New Roman" w:hAnsi="Times New Roman" w:cs="Times New Roman"/>
          <w:sz w:val="24"/>
          <w:szCs w:val="24"/>
          <w:shd w:val="clear" w:color="auto" w:fill="FFFFFF"/>
        </w:rPr>
        <w:t xml:space="preserve">A decision tree is a flowchart-like tree structure where </w:t>
      </w:r>
      <w:r w:rsidR="0008259A">
        <w:rPr>
          <w:rFonts w:ascii="Times New Roman" w:hAnsi="Times New Roman" w:cs="Times New Roman"/>
          <w:sz w:val="24"/>
          <w:szCs w:val="24"/>
          <w:shd w:val="clear" w:color="auto" w:fill="FFFFFF"/>
        </w:rPr>
        <w:t xml:space="preserve">the </w:t>
      </w:r>
      <w:r w:rsidR="0008259A" w:rsidRPr="00843C47">
        <w:rPr>
          <w:rFonts w:ascii="Times New Roman" w:hAnsi="Times New Roman" w:cs="Times New Roman"/>
          <w:sz w:val="24"/>
          <w:szCs w:val="24"/>
          <w:shd w:val="clear" w:color="auto" w:fill="FFFFFF"/>
        </w:rPr>
        <w:t>topmost node</w:t>
      </w:r>
      <w:r w:rsidR="0008259A">
        <w:rPr>
          <w:rFonts w:ascii="Times New Roman" w:hAnsi="Times New Roman" w:cs="Times New Roman"/>
          <w:sz w:val="24"/>
          <w:szCs w:val="24"/>
          <w:shd w:val="clear" w:color="auto" w:fill="FFFFFF"/>
        </w:rPr>
        <w:t xml:space="preserve"> is known as the root node, the</w:t>
      </w:r>
      <w:r w:rsidRPr="00843C47">
        <w:rPr>
          <w:rFonts w:ascii="Times New Roman" w:hAnsi="Times New Roman" w:cs="Times New Roman"/>
          <w:sz w:val="24"/>
          <w:szCs w:val="24"/>
          <w:shd w:val="clear" w:color="auto" w:fill="FFFFFF"/>
        </w:rPr>
        <w:t xml:space="preserve"> internal node represents feature (or attribute), the branch represents a decision rule, and each leaf node represents the outcome. It learns to partition on the basis of the attribute value. It partitions the tree in recursively manner c</w:t>
      </w:r>
      <w:r w:rsidR="00892A4B">
        <w:rPr>
          <w:rFonts w:ascii="Times New Roman" w:hAnsi="Times New Roman" w:cs="Times New Roman"/>
          <w:sz w:val="24"/>
          <w:szCs w:val="24"/>
          <w:shd w:val="clear" w:color="auto" w:fill="FFFFFF"/>
        </w:rPr>
        <w:t>all recursive partitioning. The</w:t>
      </w:r>
      <w:r w:rsidRPr="00843C47">
        <w:rPr>
          <w:rFonts w:ascii="Times New Roman" w:hAnsi="Times New Roman" w:cs="Times New Roman"/>
          <w:sz w:val="24"/>
          <w:szCs w:val="24"/>
          <w:shd w:val="clear" w:color="auto" w:fill="FFFFFF"/>
        </w:rPr>
        <w:t xml:space="preserve"> flowchart-like structure helps in decision making</w:t>
      </w:r>
      <w:r w:rsidR="002312ED">
        <w:rPr>
          <w:rFonts w:ascii="Times New Roman" w:hAnsi="Times New Roman" w:cs="Times New Roman"/>
          <w:sz w:val="24"/>
          <w:szCs w:val="24"/>
          <w:shd w:val="clear" w:color="auto" w:fill="FFFFFF"/>
        </w:rPr>
        <w:t xml:space="preserve"> </w:t>
      </w:r>
      <w:r w:rsidR="00892A4B" w:rsidRPr="00843C47">
        <w:rPr>
          <w:rFonts w:ascii="Times New Roman" w:hAnsi="Times New Roman" w:cs="Times New Roman"/>
          <w:sz w:val="24"/>
          <w:szCs w:val="24"/>
          <w:shd w:val="clear" w:color="auto" w:fill="FFFFFF"/>
        </w:rPr>
        <w:t xml:space="preserve">which easily </w:t>
      </w:r>
      <w:r w:rsidR="00892A4B">
        <w:rPr>
          <w:rFonts w:ascii="Times New Roman" w:hAnsi="Times New Roman" w:cs="Times New Roman"/>
          <w:sz w:val="24"/>
          <w:szCs w:val="24"/>
          <w:shd w:val="clear" w:color="auto" w:fill="FFFFFF"/>
        </w:rPr>
        <w:t>mimics the human level thinking</w:t>
      </w:r>
      <w:r w:rsidRPr="00843C47">
        <w:rPr>
          <w:rFonts w:ascii="Times New Roman" w:hAnsi="Times New Roman" w:cs="Times New Roman"/>
          <w:sz w:val="24"/>
          <w:szCs w:val="24"/>
          <w:shd w:val="clear" w:color="auto" w:fill="FFFFFF"/>
        </w:rPr>
        <w:t>. That is why decision trees are easy to understand and interpret</w:t>
      </w:r>
      <w:r w:rsidR="00C01ED6">
        <w:rPr>
          <w:rFonts w:ascii="Times New Roman" w:hAnsi="Times New Roman" w:cs="Times New Roman"/>
          <w:sz w:val="24"/>
          <w:szCs w:val="24"/>
          <w:shd w:val="clear" w:color="auto" w:fill="FFFFFF"/>
        </w:rPr>
        <w:t>.</w:t>
      </w:r>
      <w:r w:rsidR="002312ED">
        <w:rPr>
          <w:rFonts w:ascii="Times New Roman" w:hAnsi="Times New Roman" w:cs="Times New Roman"/>
          <w:sz w:val="24"/>
          <w:szCs w:val="24"/>
          <w:shd w:val="clear" w:color="auto" w:fill="FFFFFF"/>
        </w:rPr>
        <w:t xml:space="preserve"> </w:t>
      </w:r>
      <w:r w:rsidR="00E1445E" w:rsidRPr="00843C47">
        <w:rPr>
          <w:rFonts w:ascii="Times New Roman" w:eastAsia="Times New Roman" w:hAnsi="Times New Roman" w:cs="Times New Roman"/>
          <w:color w:val="000000"/>
          <w:sz w:val="24"/>
          <w:szCs w:val="24"/>
        </w:rPr>
        <w:t xml:space="preserve">The </w:t>
      </w:r>
      <w:r w:rsidR="00E1445E" w:rsidRPr="00843C47">
        <w:rPr>
          <w:rFonts w:ascii="Times New Roman" w:hAnsi="Times New Roman" w:cs="Times New Roman"/>
          <w:color w:val="000000"/>
          <w:sz w:val="24"/>
          <w:szCs w:val="24"/>
          <w:shd w:val="clear" w:color="auto" w:fill="FFFFFF"/>
        </w:rPr>
        <w:t xml:space="preserve">diagram </w:t>
      </w:r>
      <w:r w:rsidR="00B92C26" w:rsidRPr="00843C47">
        <w:rPr>
          <w:rFonts w:ascii="Times New Roman" w:hAnsi="Times New Roman" w:cs="Times New Roman"/>
          <w:color w:val="000000"/>
          <w:sz w:val="24"/>
          <w:szCs w:val="24"/>
          <w:shd w:val="clear" w:color="auto" w:fill="FFFFFF"/>
        </w:rPr>
        <w:t xml:space="preserve">below </w:t>
      </w:r>
      <w:r w:rsidR="00E1445E" w:rsidRPr="00843C47">
        <w:rPr>
          <w:rFonts w:ascii="Times New Roman" w:hAnsi="Times New Roman" w:cs="Times New Roman"/>
          <w:color w:val="000000"/>
          <w:sz w:val="24"/>
          <w:szCs w:val="24"/>
          <w:shd w:val="clear" w:color="auto" w:fill="FFFFFF"/>
        </w:rPr>
        <w:t>explains the general structure of a decision tree</w:t>
      </w:r>
      <w:r w:rsidR="00C01ED6" w:rsidRPr="00843C47">
        <w:rPr>
          <w:rFonts w:ascii="Times New Roman" w:eastAsia="Times New Roman" w:hAnsi="Times New Roman" w:cs="Times New Roman"/>
          <w:color w:val="000000"/>
          <w:sz w:val="24"/>
          <w:szCs w:val="24"/>
        </w:rPr>
        <w:t>(Avinash, 2018)</w:t>
      </w:r>
      <w:r w:rsidR="00E1445E" w:rsidRPr="00843C47">
        <w:rPr>
          <w:rFonts w:ascii="Times New Roman" w:hAnsi="Times New Roman" w:cs="Times New Roman"/>
          <w:color w:val="000000"/>
          <w:sz w:val="24"/>
          <w:szCs w:val="24"/>
          <w:shd w:val="clear" w:color="auto" w:fill="FFFFFF"/>
        </w:rPr>
        <w:t>;</w:t>
      </w:r>
    </w:p>
    <w:p w:rsidR="005E5774" w:rsidRPr="00843C47" w:rsidRDefault="00986827" w:rsidP="00CC1B87">
      <w:pPr>
        <w:spacing w:after="0" w:line="360" w:lineRule="auto"/>
        <w:ind w:left="2160" w:firstLine="720"/>
        <w:jc w:val="both"/>
        <w:rPr>
          <w:rFonts w:ascii="Times New Roman" w:eastAsia="Times New Roman" w:hAnsi="Times New Roman" w:cs="Times New Roman"/>
          <w:b/>
          <w:color w:val="000000"/>
          <w:sz w:val="24"/>
          <w:szCs w:val="24"/>
        </w:rPr>
      </w:pPr>
      <w:r w:rsidRPr="00843C47">
        <w:rPr>
          <w:rFonts w:ascii="Times New Roman" w:eastAsia="Times New Roman" w:hAnsi="Times New Roman" w:cs="Times New Roman"/>
          <w:b/>
          <w:noProof/>
          <w:color w:val="000000"/>
          <w:sz w:val="24"/>
          <w:szCs w:val="24"/>
        </w:rPr>
        <w:lastRenderedPageBreak/>
        <w:drawing>
          <wp:inline distT="0" distB="0" distL="0" distR="0">
            <wp:extent cx="2909455" cy="1939636"/>
            <wp:effectExtent l="0" t="0" r="0" b="0"/>
            <wp:docPr id="1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910253" cy="1940168"/>
                    </a:xfrm>
                    <a:prstGeom prst="rect">
                      <a:avLst/>
                    </a:prstGeom>
                  </pic:spPr>
                </pic:pic>
              </a:graphicData>
            </a:graphic>
          </wp:inline>
        </w:drawing>
      </w:r>
    </w:p>
    <w:p w:rsidR="00B54198" w:rsidRPr="00843C47" w:rsidRDefault="00B54198" w:rsidP="00CC1B87">
      <w:pPr>
        <w:spacing w:after="0" w:line="360" w:lineRule="auto"/>
        <w:ind w:left="2160" w:firstLine="720"/>
        <w:jc w:val="both"/>
        <w:rPr>
          <w:rFonts w:ascii="Times New Roman" w:eastAsia="Times New Roman" w:hAnsi="Times New Roman" w:cs="Times New Roman"/>
          <w:bCs/>
          <w:color w:val="000000"/>
          <w:sz w:val="24"/>
          <w:szCs w:val="24"/>
        </w:rPr>
      </w:pPr>
      <w:r w:rsidRPr="00843C47">
        <w:rPr>
          <w:rFonts w:ascii="Times New Roman" w:eastAsia="Times New Roman" w:hAnsi="Times New Roman" w:cs="Times New Roman"/>
          <w:b/>
          <w:color w:val="000000"/>
          <w:sz w:val="24"/>
          <w:szCs w:val="24"/>
        </w:rPr>
        <w:tab/>
      </w:r>
      <w:r w:rsidRPr="00843C47">
        <w:rPr>
          <w:rFonts w:ascii="Times New Roman" w:eastAsia="Times New Roman" w:hAnsi="Times New Roman" w:cs="Times New Roman"/>
          <w:b/>
          <w:color w:val="000000"/>
          <w:sz w:val="24"/>
          <w:szCs w:val="24"/>
        </w:rPr>
        <w:tab/>
      </w:r>
      <w:r w:rsidRPr="00843C47">
        <w:rPr>
          <w:rFonts w:ascii="Times New Roman" w:eastAsia="Times New Roman" w:hAnsi="Times New Roman" w:cs="Times New Roman"/>
          <w:b/>
          <w:color w:val="000000"/>
          <w:sz w:val="24"/>
          <w:szCs w:val="24"/>
        </w:rPr>
        <w:tab/>
      </w:r>
      <w:r w:rsidRPr="00843C47">
        <w:rPr>
          <w:rFonts w:ascii="Times New Roman" w:eastAsia="Times New Roman" w:hAnsi="Times New Roman" w:cs="Times New Roman"/>
          <w:bCs/>
          <w:color w:val="000000"/>
          <w:sz w:val="24"/>
          <w:szCs w:val="24"/>
        </w:rPr>
        <w:t xml:space="preserve"> (Source: Avinash, 2018)</w:t>
      </w:r>
    </w:p>
    <w:p w:rsidR="009A65CE" w:rsidRPr="00843C47" w:rsidRDefault="00CA2D5C" w:rsidP="00CC1B87">
      <w:pPr>
        <w:spacing w:after="0"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Fig</w:t>
      </w:r>
      <w:r w:rsidR="002954EA">
        <w:rPr>
          <w:rFonts w:ascii="Times New Roman" w:eastAsia="Times New Roman" w:hAnsi="Times New Roman" w:cs="Times New Roman"/>
          <w:color w:val="000000"/>
          <w:sz w:val="24"/>
          <w:szCs w:val="24"/>
        </w:rPr>
        <w:t>ure 2.7</w:t>
      </w:r>
      <w:r w:rsidR="009A65CE" w:rsidRPr="00843C47">
        <w:rPr>
          <w:rFonts w:ascii="Times New Roman" w:eastAsia="Times New Roman" w:hAnsi="Times New Roman" w:cs="Times New Roman"/>
          <w:color w:val="000000"/>
          <w:sz w:val="24"/>
          <w:szCs w:val="24"/>
        </w:rPr>
        <w:tab/>
        <w:t xml:space="preserve"> Architecture of decision tree </w:t>
      </w:r>
    </w:p>
    <w:p w:rsidR="00C5521E" w:rsidRPr="00843C47" w:rsidRDefault="00C5521E" w:rsidP="00CC1B87">
      <w:pPr>
        <w:spacing w:after="0" w:line="360" w:lineRule="auto"/>
        <w:jc w:val="both"/>
        <w:rPr>
          <w:rFonts w:ascii="Times New Roman" w:eastAsia="Times New Roman" w:hAnsi="Times New Roman" w:cs="Times New Roman"/>
          <w:color w:val="000000"/>
          <w:sz w:val="24"/>
          <w:szCs w:val="24"/>
        </w:rPr>
      </w:pPr>
    </w:p>
    <w:p w:rsidR="00A077A1" w:rsidRPr="00843C47" w:rsidRDefault="00A077A1" w:rsidP="00CC1B87">
      <w:pPr>
        <w:spacing w:after="0" w:line="360" w:lineRule="auto"/>
        <w:jc w:val="both"/>
        <w:rPr>
          <w:rFonts w:ascii="Times New Roman" w:eastAsia="Times New Roman" w:hAnsi="Times New Roman" w:cs="Times New Roman"/>
          <w:b/>
          <w:color w:val="000000"/>
          <w:sz w:val="24"/>
          <w:szCs w:val="24"/>
        </w:rPr>
      </w:pPr>
    </w:p>
    <w:p w:rsidR="005E5774" w:rsidRPr="00843C47" w:rsidRDefault="00986827" w:rsidP="00CC1B87">
      <w:pPr>
        <w:spacing w:after="0" w:line="360" w:lineRule="auto"/>
        <w:jc w:val="both"/>
        <w:rPr>
          <w:rFonts w:ascii="Times New Roman" w:eastAsia="Times New Roman" w:hAnsi="Times New Roman" w:cs="Times New Roman"/>
          <w:b/>
          <w:color w:val="000000"/>
          <w:sz w:val="24"/>
          <w:szCs w:val="24"/>
        </w:rPr>
      </w:pPr>
      <w:r w:rsidRPr="00843C47">
        <w:rPr>
          <w:rFonts w:ascii="Times New Roman" w:eastAsia="Times New Roman" w:hAnsi="Times New Roman" w:cs="Times New Roman"/>
          <w:b/>
          <w:color w:val="000000"/>
          <w:sz w:val="24"/>
          <w:szCs w:val="24"/>
        </w:rPr>
        <w:t>2.5</w:t>
      </w:r>
      <w:r w:rsidRPr="00843C47">
        <w:rPr>
          <w:rFonts w:ascii="Times New Roman" w:eastAsia="Times New Roman" w:hAnsi="Times New Roman" w:cs="Times New Roman"/>
          <w:color w:val="000000"/>
          <w:sz w:val="24"/>
          <w:szCs w:val="24"/>
        </w:rPr>
        <w:tab/>
      </w:r>
      <w:r w:rsidRPr="00843C47">
        <w:rPr>
          <w:rFonts w:ascii="Times New Roman" w:eastAsia="Times New Roman" w:hAnsi="Times New Roman" w:cs="Times New Roman"/>
          <w:b/>
          <w:color w:val="000000"/>
          <w:sz w:val="24"/>
          <w:szCs w:val="24"/>
        </w:rPr>
        <w:t>RELATED WORKS</w:t>
      </w:r>
    </w:p>
    <w:p w:rsidR="005E5774" w:rsidRPr="00843C47" w:rsidRDefault="00986827" w:rsidP="00CC1B87">
      <w:pPr>
        <w:spacing w:after="0" w:line="360" w:lineRule="auto"/>
        <w:ind w:firstLine="720"/>
        <w:jc w:val="both"/>
        <w:rPr>
          <w:rFonts w:ascii="Times New Roman" w:eastAsia="Times New Roman" w:hAnsi="Times New Roman" w:cs="Times New Roman"/>
          <w:b/>
          <w:color w:val="000000"/>
          <w:sz w:val="24"/>
          <w:szCs w:val="24"/>
        </w:rPr>
      </w:pPr>
      <w:r w:rsidRPr="00843C47">
        <w:rPr>
          <w:rFonts w:ascii="Times New Roman" w:hAnsi="Times New Roman" w:cs="Times New Roman"/>
          <w:color w:val="000000"/>
          <w:sz w:val="24"/>
          <w:szCs w:val="24"/>
        </w:rPr>
        <w:t xml:space="preserve">Pope (2007) proposed a model that </w:t>
      </w:r>
      <w:r w:rsidRPr="00843C47">
        <w:rPr>
          <w:rFonts w:ascii="Times New Roman" w:eastAsia="Times New Roman" w:hAnsi="Times New Roman" w:cs="Times New Roman"/>
          <w:color w:val="000000"/>
          <w:sz w:val="24"/>
          <w:szCs w:val="24"/>
        </w:rPr>
        <w:t>determines the types of online news headlines most often selected by news websites as their Top</w:t>
      </w:r>
      <w:r w:rsidR="00150AFB" w:rsidRPr="00843C47">
        <w:rPr>
          <w:rFonts w:ascii="Times New Roman" w:eastAsia="Times New Roman" w:hAnsi="Times New Roman" w:cs="Times New Roman"/>
          <w:color w:val="000000"/>
          <w:sz w:val="24"/>
          <w:szCs w:val="24"/>
        </w:rPr>
        <w:t xml:space="preserve"> Stories. In the</w:t>
      </w:r>
      <w:r w:rsidRPr="00843C47">
        <w:rPr>
          <w:rFonts w:ascii="Times New Roman" w:eastAsia="Times New Roman" w:hAnsi="Times New Roman" w:cs="Times New Roman"/>
          <w:color w:val="000000"/>
          <w:sz w:val="24"/>
          <w:szCs w:val="24"/>
        </w:rPr>
        <w:t xml:space="preserve">research, </w:t>
      </w:r>
      <w:r w:rsidR="00150AFB" w:rsidRPr="00843C47">
        <w:rPr>
          <w:rFonts w:ascii="Times New Roman" w:eastAsia="Times New Roman" w:hAnsi="Times New Roman" w:cs="Times New Roman"/>
          <w:color w:val="000000"/>
          <w:sz w:val="24"/>
          <w:szCs w:val="24"/>
        </w:rPr>
        <w:t>h</w:t>
      </w:r>
      <w:r w:rsidRPr="00843C47">
        <w:rPr>
          <w:rFonts w:ascii="Times New Roman" w:eastAsia="Times New Roman" w:hAnsi="Times New Roman" w:cs="Times New Roman"/>
          <w:color w:val="000000"/>
          <w:sz w:val="24"/>
          <w:szCs w:val="24"/>
        </w:rPr>
        <w:t xml:space="preserve">eadlines from four news websites were downloaded using Really Simple Syndication (RSS) feeds. Also, Supervised learning was conducted with the downloaded headlines to develop models which could automatically classify each website’s Top Story headlines, whose specific news category was unknown. The </w:t>
      </w:r>
      <w:r w:rsidR="00A15501" w:rsidRPr="00843C47">
        <w:rPr>
          <w:rFonts w:ascii="Times New Roman" w:eastAsia="Times New Roman" w:hAnsi="Times New Roman" w:cs="Times New Roman"/>
          <w:color w:val="000000"/>
          <w:sz w:val="24"/>
          <w:szCs w:val="24"/>
        </w:rPr>
        <w:t>t</w:t>
      </w:r>
      <w:r w:rsidRPr="00843C47">
        <w:rPr>
          <w:rFonts w:ascii="Times New Roman" w:eastAsia="Times New Roman" w:hAnsi="Times New Roman" w:cs="Times New Roman"/>
          <w:color w:val="000000"/>
          <w:sz w:val="24"/>
          <w:szCs w:val="24"/>
        </w:rPr>
        <w:t>op Story headlines were also matched to headlines with known news categories from the same period to determine which news categories were most often represented as Top Stories. The results show that some news categories’ headlines, particularly those that had unique terms, were classified correctly based on the text contained in the headline. Furthermore, Headlines from World and US/UK news categories most often represented as Top Story headlines, followed by Business, Politics</w:t>
      </w:r>
      <w:r w:rsidR="004405D2" w:rsidRPr="00843C47">
        <w:rPr>
          <w:rFonts w:ascii="Times New Roman" w:eastAsia="Times New Roman" w:hAnsi="Times New Roman" w:cs="Times New Roman"/>
          <w:color w:val="000000"/>
          <w:sz w:val="24"/>
          <w:szCs w:val="24"/>
        </w:rPr>
        <w:t>,</w:t>
      </w:r>
      <w:r w:rsidRPr="00843C47">
        <w:rPr>
          <w:rFonts w:ascii="Times New Roman" w:eastAsia="Times New Roman" w:hAnsi="Times New Roman" w:cs="Times New Roman"/>
          <w:color w:val="000000"/>
          <w:sz w:val="24"/>
          <w:szCs w:val="24"/>
        </w:rPr>
        <w:t xml:space="preserve"> and Entertainment.</w:t>
      </w:r>
    </w:p>
    <w:p w:rsidR="005E5774" w:rsidRPr="00843C47" w:rsidRDefault="005E5774" w:rsidP="00CC1B87">
      <w:pPr>
        <w:spacing w:after="0" w:line="360" w:lineRule="auto"/>
        <w:jc w:val="both"/>
        <w:rPr>
          <w:rFonts w:ascii="Times New Roman" w:eastAsia="Times New Roman" w:hAnsi="Times New Roman" w:cs="Times New Roman"/>
          <w:color w:val="000000"/>
          <w:sz w:val="24"/>
          <w:szCs w:val="24"/>
        </w:rPr>
      </w:pPr>
    </w:p>
    <w:p w:rsidR="005E5774" w:rsidRPr="00843C47" w:rsidRDefault="005E5774" w:rsidP="00CC1B87">
      <w:pPr>
        <w:spacing w:after="0" w:line="360" w:lineRule="auto"/>
        <w:jc w:val="both"/>
        <w:rPr>
          <w:rFonts w:ascii="Times New Roman" w:eastAsia="Times New Roman" w:hAnsi="Times New Roman" w:cs="Times New Roman"/>
          <w:color w:val="000000"/>
          <w:sz w:val="24"/>
          <w:szCs w:val="24"/>
        </w:rPr>
      </w:pPr>
    </w:p>
    <w:p w:rsidR="005E5774" w:rsidRPr="00843C47" w:rsidRDefault="00986827" w:rsidP="00CC1B87">
      <w:pPr>
        <w:spacing w:line="360" w:lineRule="auto"/>
        <w:jc w:val="both"/>
        <w:rPr>
          <w:rFonts w:ascii="Times New Roman" w:eastAsia="Times New Roman" w:hAnsi="Times New Roman" w:cs="Times New Roman"/>
          <w:sz w:val="24"/>
          <w:szCs w:val="24"/>
        </w:rPr>
      </w:pPr>
      <w:r w:rsidRPr="00843C47">
        <w:rPr>
          <w:rFonts w:ascii="Times New Roman" w:hAnsi="Times New Roman" w:cs="Times New Roman"/>
          <w:bCs/>
          <w:color w:val="000000"/>
          <w:sz w:val="24"/>
          <w:szCs w:val="24"/>
        </w:rPr>
        <w:t xml:space="preserve">Deshmukh and Kirange (2013) </w:t>
      </w:r>
      <w:r w:rsidRPr="00843C47">
        <w:rPr>
          <w:rFonts w:ascii="Times New Roman" w:eastAsia="Times New Roman" w:hAnsi="Times New Roman" w:cs="Times New Roman"/>
          <w:bCs/>
          <w:iCs/>
          <w:color w:val="000000"/>
          <w:sz w:val="24"/>
          <w:szCs w:val="24"/>
        </w:rPr>
        <w:t xml:space="preserve">proposed </w:t>
      </w:r>
      <w:r w:rsidR="00A077A1" w:rsidRPr="00843C47">
        <w:rPr>
          <w:rFonts w:ascii="Times New Roman" w:eastAsia="Times New Roman" w:hAnsi="Times New Roman" w:cs="Times New Roman"/>
          <w:bCs/>
          <w:iCs/>
          <w:color w:val="000000"/>
          <w:sz w:val="24"/>
          <w:szCs w:val="24"/>
        </w:rPr>
        <w:t>an</w:t>
      </w:r>
      <w:r w:rsidRPr="00843C47">
        <w:rPr>
          <w:rFonts w:ascii="Times New Roman" w:eastAsia="Times New Roman" w:hAnsi="Times New Roman" w:cs="Times New Roman"/>
          <w:bCs/>
          <w:iCs/>
          <w:color w:val="000000"/>
          <w:sz w:val="24"/>
          <w:szCs w:val="24"/>
        </w:rPr>
        <w:t xml:space="preserve"> SVMbased news personalization system that aims at recommending news to the users as per their interests which are predefined in their profiles. The model considers news headlines which are classified in various categories using SVM. The classified news headlines are posted to the users according to their choices. They evaluated the performance of the system using 20 Newsgroup Dataset as well as using the real time dataset </w:t>
      </w:r>
      <w:r w:rsidRPr="00843C47">
        <w:rPr>
          <w:rFonts w:ascii="Times New Roman" w:eastAsia="Times New Roman" w:hAnsi="Times New Roman" w:cs="Times New Roman"/>
          <w:bCs/>
          <w:iCs/>
          <w:color w:val="000000"/>
          <w:sz w:val="24"/>
          <w:szCs w:val="24"/>
        </w:rPr>
        <w:lastRenderedPageBreak/>
        <w:t xml:space="preserve">particularly from the Times of India news website </w:t>
      </w:r>
      <w:r w:rsidRPr="00843C47">
        <w:rPr>
          <w:rFonts w:ascii="Times New Roman" w:eastAsia="Times New Roman" w:hAnsi="Times New Roman" w:cs="Times New Roman"/>
          <w:color w:val="000000"/>
          <w:sz w:val="24"/>
          <w:szCs w:val="24"/>
        </w:rPr>
        <w:t>and the experimental results show that SVM classifier performs best for classification of text.</w:t>
      </w:r>
    </w:p>
    <w:p w:rsidR="005E5774" w:rsidRPr="00843C47" w:rsidRDefault="005E5774" w:rsidP="00CC1B87">
      <w:pPr>
        <w:spacing w:line="360" w:lineRule="auto"/>
        <w:jc w:val="both"/>
        <w:rPr>
          <w:rFonts w:ascii="Times New Roman" w:hAnsi="Times New Roman" w:cs="Times New Roman"/>
          <w:sz w:val="24"/>
          <w:szCs w:val="24"/>
        </w:rPr>
      </w:pPr>
    </w:p>
    <w:p w:rsidR="005E5774" w:rsidRPr="00843C47" w:rsidRDefault="00986827" w:rsidP="00CC1B87">
      <w:pPr>
        <w:spacing w:line="360" w:lineRule="auto"/>
        <w:jc w:val="both"/>
        <w:rPr>
          <w:rFonts w:ascii="Times New Roman" w:eastAsia="Times New Roman" w:hAnsi="Times New Roman" w:cs="Times New Roman"/>
          <w:sz w:val="24"/>
          <w:szCs w:val="24"/>
        </w:rPr>
      </w:pPr>
      <w:r w:rsidRPr="00843C47">
        <w:rPr>
          <w:rFonts w:ascii="Times New Roman" w:hAnsi="Times New Roman" w:cs="Times New Roman"/>
          <w:color w:val="000000"/>
          <w:sz w:val="24"/>
          <w:szCs w:val="24"/>
        </w:rPr>
        <w:t xml:space="preserve">Mazhar, Shehzad and Muhammad (2014) did a review on News Classification Based </w:t>
      </w:r>
      <w:r w:rsidR="00235BF1" w:rsidRPr="00843C47">
        <w:rPr>
          <w:rFonts w:ascii="Times New Roman" w:hAnsi="Times New Roman" w:cs="Times New Roman"/>
          <w:color w:val="000000"/>
          <w:sz w:val="24"/>
          <w:szCs w:val="24"/>
        </w:rPr>
        <w:t>on</w:t>
      </w:r>
      <w:r w:rsidRPr="00843C47">
        <w:rPr>
          <w:rFonts w:ascii="Times New Roman" w:hAnsi="Times New Roman" w:cs="Times New Roman"/>
          <w:color w:val="000000"/>
          <w:sz w:val="24"/>
          <w:szCs w:val="24"/>
        </w:rPr>
        <w:t xml:space="preserve"> Their Headlines. </w:t>
      </w:r>
      <w:r w:rsidRPr="00843C47">
        <w:rPr>
          <w:rFonts w:ascii="Times New Roman" w:eastAsia="Times New Roman" w:hAnsi="Times New Roman" w:cs="Times New Roman"/>
          <w:sz w:val="24"/>
          <w:szCs w:val="24"/>
        </w:rPr>
        <w:t>In their review, the existing classification methods</w:t>
      </w:r>
      <w:r w:rsidR="00C65E34" w:rsidRPr="00843C47">
        <w:rPr>
          <w:rFonts w:ascii="Times New Roman" w:eastAsia="Times New Roman" w:hAnsi="Times New Roman" w:cs="Times New Roman"/>
          <w:sz w:val="24"/>
          <w:szCs w:val="24"/>
        </w:rPr>
        <w:t>which are</w:t>
      </w:r>
      <w:r w:rsidR="005B44B4" w:rsidRPr="00843C47">
        <w:rPr>
          <w:rFonts w:ascii="Times New Roman" w:eastAsia="Times New Roman" w:hAnsi="Times New Roman" w:cs="Times New Roman"/>
          <w:color w:val="000000"/>
          <w:sz w:val="24"/>
          <w:szCs w:val="24"/>
        </w:rPr>
        <w:t>Naïve Bayes, Support Vector Machine, Artificial Neural Network, Random Forest and K Nearest Neighbor</w:t>
      </w:r>
      <w:r w:rsidRPr="00843C47">
        <w:rPr>
          <w:rFonts w:ascii="Times New Roman" w:eastAsia="Times New Roman" w:hAnsi="Times New Roman" w:cs="Times New Roman"/>
          <w:sz w:val="24"/>
          <w:szCs w:val="24"/>
        </w:rPr>
        <w:t xml:space="preserve"> are compared and contrasted based on various parameters namely criteria used for classification, algorithms adopted and classification time complexities. In their research, it is observed and clearly identified that no single classification technique can be mentioned as a general model for news headlines classification approach therefore, different classification scenarios and algorithms perform differently depending on news and data gathered.  </w:t>
      </w:r>
    </w:p>
    <w:p w:rsidR="005E5774" w:rsidRPr="00843C47" w:rsidRDefault="005E5774" w:rsidP="00CC1B87">
      <w:pPr>
        <w:spacing w:line="360" w:lineRule="auto"/>
        <w:jc w:val="both"/>
        <w:rPr>
          <w:rFonts w:ascii="Times New Roman" w:hAnsi="Times New Roman" w:cs="Times New Roman"/>
          <w:color w:val="000000"/>
          <w:sz w:val="24"/>
          <w:szCs w:val="24"/>
        </w:rPr>
      </w:pPr>
    </w:p>
    <w:p w:rsidR="005E5774" w:rsidRPr="00843C47" w:rsidRDefault="00986827" w:rsidP="00CC1B87">
      <w:pPr>
        <w:spacing w:line="360" w:lineRule="auto"/>
        <w:jc w:val="both"/>
        <w:rPr>
          <w:rFonts w:ascii="Times New Roman" w:hAnsi="Times New Roman" w:cs="Times New Roman"/>
          <w:color w:val="000000"/>
          <w:sz w:val="24"/>
          <w:szCs w:val="24"/>
        </w:rPr>
      </w:pPr>
      <w:r w:rsidRPr="00843C47">
        <w:rPr>
          <w:rFonts w:ascii="Times New Roman" w:hAnsi="Times New Roman" w:cs="Times New Roman"/>
          <w:color w:val="000000"/>
          <w:sz w:val="24"/>
          <w:szCs w:val="24"/>
        </w:rPr>
        <w:t>Sandeep and Navdeep (</w:t>
      </w:r>
      <w:r w:rsidR="00596F69">
        <w:rPr>
          <w:rFonts w:ascii="Times New Roman" w:hAnsi="Times New Roman" w:cs="Times New Roman"/>
          <w:color w:val="000000"/>
          <w:sz w:val="24"/>
          <w:szCs w:val="24"/>
        </w:rPr>
        <w:t>2016) did a research on Online News C</w:t>
      </w:r>
      <w:r w:rsidRPr="00843C47">
        <w:rPr>
          <w:rFonts w:ascii="Times New Roman" w:hAnsi="Times New Roman" w:cs="Times New Roman"/>
          <w:color w:val="000000"/>
          <w:sz w:val="24"/>
          <w:szCs w:val="24"/>
        </w:rPr>
        <w:t>lassification using Deep Learning Technique. In their work, their main aim was to increase accuracy in predicting the popularity of online news and this was implemented using Neural Network to acquire better results. The training of the</w:t>
      </w:r>
      <w:r w:rsidR="00617EDC" w:rsidRPr="00843C47">
        <w:rPr>
          <w:rFonts w:ascii="Times New Roman" w:hAnsi="Times New Roman" w:cs="Times New Roman"/>
          <w:color w:val="000000"/>
          <w:sz w:val="24"/>
          <w:szCs w:val="24"/>
        </w:rPr>
        <w:t xml:space="preserve"> Neural Networks</w:t>
      </w:r>
      <w:r w:rsidRPr="00843C47">
        <w:rPr>
          <w:rFonts w:ascii="Times New Roman" w:hAnsi="Times New Roman" w:cs="Times New Roman"/>
          <w:color w:val="000000"/>
          <w:sz w:val="24"/>
          <w:szCs w:val="24"/>
        </w:rPr>
        <w:t xml:space="preserve"> classifier was done using newff function in MATLAB. The whole simulation of the work was done in MATLAB 2010 using various parameters like precision rate, recall rate as well as using accuracy. From their simulation result</w:t>
      </w:r>
      <w:ins w:id="1" w:author="Temi Fagbola" w:date="2021-07-15T22:12:00Z">
        <w:r w:rsidRPr="00843C47">
          <w:rPr>
            <w:rFonts w:ascii="Times New Roman" w:hAnsi="Times New Roman" w:cs="Times New Roman"/>
            <w:color w:val="000000"/>
            <w:sz w:val="24"/>
            <w:szCs w:val="24"/>
          </w:rPr>
          <w:t>,</w:t>
        </w:r>
      </w:ins>
      <w:r w:rsidRPr="00843C47">
        <w:rPr>
          <w:rFonts w:ascii="Times New Roman" w:hAnsi="Times New Roman" w:cs="Times New Roman"/>
          <w:color w:val="000000"/>
          <w:sz w:val="24"/>
          <w:szCs w:val="24"/>
        </w:rPr>
        <w:t xml:space="preserve"> it was concluded that N</w:t>
      </w:r>
      <w:r w:rsidR="003E119C" w:rsidRPr="00843C47">
        <w:rPr>
          <w:rFonts w:ascii="Times New Roman" w:hAnsi="Times New Roman" w:cs="Times New Roman"/>
          <w:color w:val="000000"/>
          <w:sz w:val="24"/>
          <w:szCs w:val="24"/>
        </w:rPr>
        <w:t xml:space="preserve">eural </w:t>
      </w:r>
      <w:r w:rsidRPr="00843C47">
        <w:rPr>
          <w:rFonts w:ascii="Times New Roman" w:hAnsi="Times New Roman" w:cs="Times New Roman"/>
          <w:color w:val="000000"/>
          <w:sz w:val="24"/>
          <w:szCs w:val="24"/>
        </w:rPr>
        <w:t>N</w:t>
      </w:r>
      <w:r w:rsidR="003E119C" w:rsidRPr="00843C47">
        <w:rPr>
          <w:rFonts w:ascii="Times New Roman" w:hAnsi="Times New Roman" w:cs="Times New Roman"/>
          <w:color w:val="000000"/>
          <w:sz w:val="24"/>
          <w:szCs w:val="24"/>
        </w:rPr>
        <w:t>etworks</w:t>
      </w:r>
      <w:r w:rsidR="00F73C71">
        <w:rPr>
          <w:rFonts w:ascii="Times New Roman" w:hAnsi="Times New Roman" w:cs="Times New Roman"/>
          <w:color w:val="000000"/>
          <w:sz w:val="24"/>
          <w:szCs w:val="24"/>
        </w:rPr>
        <w:t>has the highest</w:t>
      </w:r>
      <w:r w:rsidRPr="00843C47">
        <w:rPr>
          <w:rFonts w:ascii="Times New Roman" w:hAnsi="Times New Roman" w:cs="Times New Roman"/>
          <w:color w:val="000000"/>
          <w:sz w:val="24"/>
          <w:szCs w:val="24"/>
        </w:rPr>
        <w:t xml:space="preserve"> accuracy</w:t>
      </w:r>
      <w:r w:rsidR="00F73C71">
        <w:rPr>
          <w:rFonts w:ascii="Times New Roman" w:hAnsi="Times New Roman" w:cs="Times New Roman"/>
          <w:color w:val="000000"/>
          <w:sz w:val="24"/>
          <w:szCs w:val="24"/>
        </w:rPr>
        <w:t xml:space="preserve"> of</w:t>
      </w:r>
      <w:r w:rsidRPr="00843C47">
        <w:rPr>
          <w:rFonts w:ascii="Times New Roman" w:hAnsi="Times New Roman" w:cs="Times New Roman"/>
          <w:color w:val="000000"/>
          <w:sz w:val="24"/>
          <w:szCs w:val="24"/>
        </w:rPr>
        <w:t xml:space="preserve"> 99.93 </w:t>
      </w:r>
      <w:r w:rsidR="00F73C71">
        <w:rPr>
          <w:rFonts w:ascii="Times New Roman" w:hAnsi="Times New Roman" w:cs="Times New Roman"/>
          <w:color w:val="000000"/>
          <w:sz w:val="24"/>
          <w:szCs w:val="24"/>
        </w:rPr>
        <w:t>and</w:t>
      </w:r>
      <w:r w:rsidRPr="00843C47">
        <w:rPr>
          <w:rFonts w:ascii="Times New Roman" w:hAnsi="Times New Roman" w:cs="Times New Roman"/>
          <w:color w:val="000000"/>
          <w:sz w:val="24"/>
          <w:szCs w:val="24"/>
        </w:rPr>
        <w:t>has provided good results with respect to traditional methods</w:t>
      </w:r>
      <w:r w:rsidR="00D775D8" w:rsidRPr="00843C47">
        <w:rPr>
          <w:rFonts w:ascii="Times New Roman" w:hAnsi="Times New Roman" w:cs="Times New Roman"/>
          <w:color w:val="000000"/>
          <w:sz w:val="24"/>
          <w:szCs w:val="24"/>
        </w:rPr>
        <w:t xml:space="preserve">which are </w:t>
      </w:r>
      <w:r w:rsidR="00770686" w:rsidRPr="00843C47">
        <w:rPr>
          <w:rFonts w:ascii="Times New Roman" w:eastAsia="Times New Roman" w:hAnsi="Times New Roman" w:cs="Times New Roman"/>
          <w:color w:val="000000"/>
          <w:sz w:val="24"/>
          <w:szCs w:val="24"/>
        </w:rPr>
        <w:t>Naïve Bayes, Support Vector Machine, Artificial Neural Network, Random Forest and K Nearest Neighbor</w:t>
      </w:r>
      <w:r w:rsidRPr="00843C47">
        <w:rPr>
          <w:rFonts w:ascii="Times New Roman" w:hAnsi="Times New Roman" w:cs="Times New Roman"/>
          <w:color w:val="000000"/>
          <w:sz w:val="24"/>
          <w:szCs w:val="24"/>
        </w:rPr>
        <w:t xml:space="preserve">. </w:t>
      </w:r>
    </w:p>
    <w:p w:rsidR="005E5774" w:rsidRPr="00843C47" w:rsidRDefault="005E5774" w:rsidP="00CC1B87">
      <w:pPr>
        <w:spacing w:line="360" w:lineRule="auto"/>
        <w:jc w:val="both"/>
        <w:rPr>
          <w:rFonts w:ascii="Times New Roman" w:hAnsi="Times New Roman" w:cs="Times New Roman"/>
          <w:color w:val="000000"/>
          <w:sz w:val="24"/>
          <w:szCs w:val="24"/>
        </w:rPr>
      </w:pPr>
    </w:p>
    <w:p w:rsidR="005E5774" w:rsidRPr="00843C47" w:rsidRDefault="00986827" w:rsidP="00CC1B87">
      <w:pPr>
        <w:spacing w:line="360" w:lineRule="auto"/>
        <w:jc w:val="both"/>
        <w:rPr>
          <w:rFonts w:ascii="Times New Roman" w:eastAsia="Times New Roman" w:hAnsi="Times New Roman" w:cs="Times New Roman"/>
          <w:color w:val="000000"/>
          <w:sz w:val="24"/>
          <w:szCs w:val="24"/>
        </w:rPr>
      </w:pPr>
      <w:r w:rsidRPr="00843C47">
        <w:rPr>
          <w:rFonts w:ascii="Times New Roman" w:hAnsi="Times New Roman" w:cs="Times New Roman"/>
          <w:color w:val="000000"/>
          <w:sz w:val="24"/>
          <w:szCs w:val="24"/>
        </w:rPr>
        <w:t xml:space="preserve">Mazhar </w:t>
      </w:r>
      <w:r w:rsidRPr="00843C47">
        <w:rPr>
          <w:rFonts w:ascii="Times New Roman" w:eastAsia="Times New Roman" w:hAnsi="Times New Roman" w:cs="Times New Roman"/>
          <w:i/>
          <w:color w:val="000000"/>
          <w:sz w:val="24"/>
          <w:szCs w:val="24"/>
        </w:rPr>
        <w:t>et al</w:t>
      </w:r>
      <w:r w:rsidRPr="00843C47">
        <w:rPr>
          <w:rFonts w:ascii="Times New Roman" w:eastAsia="Times New Roman" w:hAnsi="Times New Roman" w:cs="Times New Roman"/>
          <w:color w:val="000000"/>
          <w:sz w:val="24"/>
          <w:szCs w:val="24"/>
        </w:rPr>
        <w:t>.</w:t>
      </w:r>
      <w:r w:rsidR="00ED32AA" w:rsidRPr="00843C47">
        <w:rPr>
          <w:rFonts w:ascii="Times New Roman" w:eastAsia="Times New Roman" w:hAnsi="Times New Roman" w:cs="Times New Roman"/>
          <w:color w:val="000000"/>
          <w:sz w:val="24"/>
          <w:szCs w:val="24"/>
        </w:rPr>
        <w:t xml:space="preserve">, </w:t>
      </w:r>
      <w:r w:rsidRPr="00843C47">
        <w:rPr>
          <w:rFonts w:ascii="Times New Roman" w:eastAsia="Times New Roman" w:hAnsi="Times New Roman" w:cs="Times New Roman"/>
          <w:color w:val="000000"/>
          <w:sz w:val="24"/>
          <w:szCs w:val="24"/>
        </w:rPr>
        <w:t xml:space="preserve">(2017) did a research work on </w:t>
      </w:r>
      <w:r w:rsidRPr="00843C47">
        <w:rPr>
          <w:rFonts w:ascii="Times New Roman" w:hAnsi="Times New Roman" w:cs="Times New Roman"/>
          <w:color w:val="000000"/>
          <w:sz w:val="24"/>
          <w:szCs w:val="24"/>
        </w:rPr>
        <w:t>News Headlines Classification Using Probabilistic Approach. The research work is aimed</w:t>
      </w:r>
      <w:r w:rsidR="00D21D93">
        <w:rPr>
          <w:rFonts w:ascii="Times New Roman" w:hAnsi="Times New Roman" w:cs="Times New Roman"/>
          <w:color w:val="000000"/>
          <w:sz w:val="24"/>
          <w:szCs w:val="24"/>
        </w:rPr>
        <w:t xml:space="preserve"> at news classification based </w:t>
      </w:r>
      <w:r w:rsidRPr="00843C47">
        <w:rPr>
          <w:rFonts w:ascii="Times New Roman" w:hAnsi="Times New Roman" w:cs="Times New Roman"/>
          <w:color w:val="000000"/>
          <w:sz w:val="24"/>
          <w:szCs w:val="24"/>
        </w:rPr>
        <w:t xml:space="preserve">of their headlines. After they analyzed the existing news classification methodologies, they presented a probabilistic framework </w:t>
      </w:r>
      <w:r w:rsidRPr="00843C47">
        <w:rPr>
          <w:rFonts w:ascii="Times New Roman" w:eastAsia="Times New Roman" w:hAnsi="Times New Roman" w:cs="Times New Roman"/>
          <w:color w:val="000000"/>
          <w:sz w:val="24"/>
          <w:szCs w:val="24"/>
        </w:rPr>
        <w:t>which classifies each news headline to its pre-defined category by calculating its maximum probability in that category</w:t>
      </w:r>
      <w:r w:rsidRPr="00843C47">
        <w:rPr>
          <w:rFonts w:ascii="Times New Roman" w:hAnsi="Times New Roman" w:cs="Times New Roman"/>
          <w:color w:val="000000"/>
          <w:sz w:val="24"/>
          <w:szCs w:val="24"/>
        </w:rPr>
        <w:t xml:space="preserve">. This </w:t>
      </w:r>
      <w:r w:rsidRPr="00843C47">
        <w:rPr>
          <w:rFonts w:ascii="Times New Roman" w:eastAsia="Times New Roman" w:hAnsi="Times New Roman" w:cs="Times New Roman"/>
          <w:color w:val="000000"/>
          <w:sz w:val="24"/>
          <w:szCs w:val="24"/>
        </w:rPr>
        <w:t xml:space="preserve">News headlines classification process is divided into </w:t>
      </w:r>
      <w:r w:rsidRPr="00843C47">
        <w:rPr>
          <w:rFonts w:ascii="Times New Roman" w:eastAsia="Times New Roman" w:hAnsi="Times New Roman" w:cs="Times New Roman"/>
          <w:color w:val="000000"/>
          <w:sz w:val="24"/>
          <w:szCs w:val="24"/>
        </w:rPr>
        <w:lastRenderedPageBreak/>
        <w:t xml:space="preserve">three modules; pre-processing module, learning module, and the news headlines classification module. </w:t>
      </w:r>
    </w:p>
    <w:p w:rsidR="005E5774" w:rsidRPr="00843C47" w:rsidRDefault="005E5774" w:rsidP="00CC1B87">
      <w:pPr>
        <w:spacing w:line="360" w:lineRule="auto"/>
        <w:jc w:val="both"/>
        <w:rPr>
          <w:rFonts w:ascii="Times New Roman" w:eastAsia="Times New Roman" w:hAnsi="Times New Roman" w:cs="Times New Roman"/>
          <w:sz w:val="24"/>
          <w:szCs w:val="24"/>
        </w:rPr>
      </w:pPr>
    </w:p>
    <w:p w:rsidR="005E5774" w:rsidRPr="0032162F" w:rsidRDefault="00986827" w:rsidP="00CC1B87">
      <w:pPr>
        <w:spacing w:line="360" w:lineRule="auto"/>
        <w:jc w:val="both"/>
        <w:rPr>
          <w:rFonts w:ascii="Times New Roman" w:eastAsia="Times New Roman" w:hAnsi="Times New Roman" w:cs="Times New Roman"/>
          <w:color w:val="000000"/>
          <w:sz w:val="24"/>
          <w:szCs w:val="24"/>
        </w:rPr>
      </w:pPr>
      <w:r w:rsidRPr="00843C47">
        <w:rPr>
          <w:rFonts w:ascii="Times New Roman" w:hAnsi="Times New Roman" w:cs="Times New Roman"/>
          <w:sz w:val="24"/>
          <w:szCs w:val="24"/>
        </w:rPr>
        <w:t>Fagbola, Thakur and Olugbara (2019</w:t>
      </w:r>
      <w:r w:rsidR="002122F6" w:rsidRPr="00843C47">
        <w:rPr>
          <w:rFonts w:ascii="Times New Roman" w:hAnsi="Times New Roman" w:cs="Times New Roman"/>
          <w:sz w:val="24"/>
          <w:szCs w:val="24"/>
        </w:rPr>
        <w:t>) did</w:t>
      </w:r>
      <w:r w:rsidRPr="00843C47">
        <w:rPr>
          <w:rFonts w:ascii="Times New Roman" w:eastAsia="Times New Roman" w:hAnsi="Times New Roman" w:cs="Times New Roman"/>
          <w:color w:val="000000"/>
          <w:sz w:val="24"/>
          <w:szCs w:val="24"/>
        </w:rPr>
        <w:t xml:space="preserve"> a performance </w:t>
      </w:r>
      <w:r w:rsidR="00637675" w:rsidRPr="00843C47">
        <w:rPr>
          <w:rFonts w:ascii="Times New Roman" w:eastAsia="Times New Roman" w:hAnsi="Times New Roman" w:cs="Times New Roman"/>
          <w:color w:val="000000"/>
          <w:sz w:val="24"/>
          <w:szCs w:val="24"/>
        </w:rPr>
        <w:t xml:space="preserve">comparison between two methods </w:t>
      </w:r>
      <w:r w:rsidRPr="00843C47">
        <w:rPr>
          <w:rFonts w:ascii="Times New Roman" w:eastAsia="Times New Roman" w:hAnsi="Times New Roman" w:cs="Times New Roman"/>
          <w:color w:val="000000"/>
          <w:sz w:val="24"/>
          <w:szCs w:val="24"/>
        </w:rPr>
        <w:t>A</w:t>
      </w:r>
      <w:r w:rsidR="003E59E1" w:rsidRPr="00843C47">
        <w:rPr>
          <w:rFonts w:ascii="Times New Roman" w:eastAsia="Times New Roman" w:hAnsi="Times New Roman" w:cs="Times New Roman"/>
          <w:color w:val="000000"/>
          <w:sz w:val="24"/>
          <w:szCs w:val="24"/>
        </w:rPr>
        <w:t xml:space="preserve">rtificial </w:t>
      </w:r>
      <w:r w:rsidRPr="00843C47">
        <w:rPr>
          <w:rFonts w:ascii="Times New Roman" w:eastAsia="Times New Roman" w:hAnsi="Times New Roman" w:cs="Times New Roman"/>
          <w:color w:val="000000"/>
          <w:sz w:val="24"/>
          <w:szCs w:val="24"/>
        </w:rPr>
        <w:t>N</w:t>
      </w:r>
      <w:r w:rsidR="003E59E1" w:rsidRPr="00843C47">
        <w:rPr>
          <w:rFonts w:ascii="Times New Roman" w:eastAsia="Times New Roman" w:hAnsi="Times New Roman" w:cs="Times New Roman"/>
          <w:color w:val="000000"/>
          <w:sz w:val="24"/>
          <w:szCs w:val="24"/>
        </w:rPr>
        <w:t xml:space="preserve">eural </w:t>
      </w:r>
      <w:r w:rsidRPr="00843C47">
        <w:rPr>
          <w:rFonts w:ascii="Times New Roman" w:eastAsia="Times New Roman" w:hAnsi="Times New Roman" w:cs="Times New Roman"/>
          <w:color w:val="000000"/>
          <w:sz w:val="24"/>
          <w:szCs w:val="24"/>
        </w:rPr>
        <w:t>N</w:t>
      </w:r>
      <w:r w:rsidR="003E59E1" w:rsidRPr="00843C47">
        <w:rPr>
          <w:rFonts w:ascii="Times New Roman" w:eastAsia="Times New Roman" w:hAnsi="Times New Roman" w:cs="Times New Roman"/>
          <w:color w:val="000000"/>
          <w:sz w:val="24"/>
          <w:szCs w:val="24"/>
        </w:rPr>
        <w:t>etworks</w:t>
      </w:r>
      <w:r w:rsidR="00637675" w:rsidRPr="00843C47">
        <w:rPr>
          <w:rFonts w:ascii="Times New Roman" w:eastAsia="Times New Roman" w:hAnsi="Times New Roman" w:cs="Times New Roman"/>
          <w:color w:val="000000"/>
          <w:sz w:val="24"/>
          <w:szCs w:val="24"/>
        </w:rPr>
        <w:t xml:space="preserve"> (ANN)and the </w:t>
      </w:r>
      <w:r w:rsidR="007E7BC3" w:rsidRPr="00843C47">
        <w:rPr>
          <w:rFonts w:ascii="Times New Roman" w:eastAsia="Times New Roman" w:hAnsi="Times New Roman" w:cs="Times New Roman"/>
          <w:color w:val="000000"/>
          <w:sz w:val="24"/>
          <w:szCs w:val="24"/>
        </w:rPr>
        <w:t>Kolmogorov Complexity Distance Measure</w:t>
      </w:r>
      <w:r w:rsidR="00637675" w:rsidRPr="00843C47">
        <w:rPr>
          <w:rFonts w:ascii="Times New Roman" w:eastAsia="Times New Roman" w:hAnsi="Times New Roman" w:cs="Times New Roman"/>
          <w:color w:val="000000"/>
          <w:sz w:val="24"/>
          <w:szCs w:val="24"/>
        </w:rPr>
        <w:t xml:space="preserve">(KCDM) </w:t>
      </w:r>
      <w:r w:rsidRPr="00843C47">
        <w:rPr>
          <w:rFonts w:ascii="Times New Roman" w:eastAsia="Times New Roman" w:hAnsi="Times New Roman" w:cs="Times New Roman"/>
          <w:color w:val="000000"/>
          <w:sz w:val="24"/>
          <w:szCs w:val="24"/>
        </w:rPr>
        <w:t xml:space="preserve">for addressing the news article classification </w:t>
      </w:r>
      <w:r w:rsidR="0039366F" w:rsidRPr="00843C47">
        <w:rPr>
          <w:rFonts w:ascii="Times New Roman" w:eastAsia="Times New Roman" w:hAnsi="Times New Roman" w:cs="Times New Roman"/>
          <w:color w:val="000000"/>
          <w:sz w:val="24"/>
          <w:szCs w:val="24"/>
        </w:rPr>
        <w:t>problem.</w:t>
      </w:r>
      <w:r w:rsidR="00235BF1" w:rsidRPr="00843C47">
        <w:rPr>
          <w:rFonts w:ascii="Times New Roman" w:eastAsia="Times New Roman" w:hAnsi="Times New Roman" w:cs="Times New Roman"/>
          <w:color w:val="000000"/>
          <w:sz w:val="24"/>
          <w:szCs w:val="24"/>
        </w:rPr>
        <w:t xml:space="preserve"> In their research, 2000 news articles were obtained from the publicly available BBC</w:t>
      </w:r>
      <w:r w:rsidR="00A83863" w:rsidRPr="00843C47">
        <w:rPr>
          <w:rFonts w:ascii="Times New Roman" w:hAnsi="Times New Roman" w:cs="Times New Roman"/>
          <w:color w:val="000000"/>
          <w:sz w:val="24"/>
          <w:szCs w:val="24"/>
        </w:rPr>
        <w:t xml:space="preserve">(British Broadcasting Corporation) </w:t>
      </w:r>
      <w:r w:rsidR="00235BF1" w:rsidRPr="00843C47">
        <w:rPr>
          <w:rFonts w:ascii="Times New Roman" w:eastAsia="Times New Roman" w:hAnsi="Times New Roman" w:cs="Times New Roman"/>
          <w:color w:val="000000"/>
          <w:sz w:val="24"/>
          <w:szCs w:val="24"/>
        </w:rPr>
        <w:t xml:space="preserve">News article dataset. The news article </w:t>
      </w:r>
      <w:r w:rsidR="0044305A" w:rsidRPr="00843C47">
        <w:rPr>
          <w:rFonts w:ascii="Times New Roman" w:eastAsia="Times New Roman" w:hAnsi="Times New Roman" w:cs="Times New Roman"/>
          <w:color w:val="000000"/>
          <w:sz w:val="24"/>
          <w:szCs w:val="24"/>
        </w:rPr>
        <w:t>was</w:t>
      </w:r>
      <w:r w:rsidR="00235BF1" w:rsidRPr="00843C47">
        <w:rPr>
          <w:rFonts w:ascii="Times New Roman" w:eastAsia="Times New Roman" w:hAnsi="Times New Roman" w:cs="Times New Roman"/>
          <w:color w:val="000000"/>
          <w:sz w:val="24"/>
          <w:szCs w:val="24"/>
        </w:rPr>
        <w:t xml:space="preserve"> pre-processed using Porter’s algorithm after tokenization and stop-words removal. An NTF-IDF</w:t>
      </w:r>
      <w:r w:rsidR="00D21D93">
        <w:rPr>
          <w:rFonts w:ascii="Times New Roman" w:eastAsia="Times New Roman" w:hAnsi="Times New Roman" w:cs="Times New Roman"/>
          <w:color w:val="000000"/>
          <w:sz w:val="24"/>
          <w:szCs w:val="24"/>
        </w:rPr>
        <w:t xml:space="preserve"> (Normaliz</w:t>
      </w:r>
      <w:r w:rsidR="0001476C">
        <w:rPr>
          <w:rFonts w:ascii="Times New Roman" w:eastAsia="Times New Roman" w:hAnsi="Times New Roman" w:cs="Times New Roman"/>
          <w:color w:val="000000"/>
          <w:sz w:val="24"/>
          <w:szCs w:val="24"/>
        </w:rPr>
        <w:t>ed Time Frequency-</w:t>
      </w:r>
      <w:r w:rsidR="00D21D93">
        <w:rPr>
          <w:rFonts w:ascii="Times New Roman" w:eastAsia="Times New Roman" w:hAnsi="Times New Roman" w:cs="Times New Roman"/>
          <w:color w:val="000000"/>
          <w:sz w:val="24"/>
          <w:szCs w:val="24"/>
        </w:rPr>
        <w:t>Inverse Document Frequency)</w:t>
      </w:r>
      <w:r w:rsidR="00235BF1" w:rsidRPr="00843C47">
        <w:rPr>
          <w:rFonts w:ascii="Times New Roman" w:eastAsia="Times New Roman" w:hAnsi="Times New Roman" w:cs="Times New Roman"/>
          <w:color w:val="000000"/>
          <w:sz w:val="24"/>
          <w:szCs w:val="24"/>
        </w:rPr>
        <w:t xml:space="preserve"> technique was used to extract and select relevant features before training and classification with the KCDM and ANN.</w:t>
      </w:r>
      <w:r w:rsidRPr="00843C47">
        <w:rPr>
          <w:rFonts w:ascii="Times New Roman" w:eastAsia="Times New Roman" w:hAnsi="Times New Roman" w:cs="Times New Roman"/>
          <w:color w:val="000000"/>
          <w:sz w:val="24"/>
          <w:szCs w:val="24"/>
        </w:rPr>
        <w:t xml:space="preserve"> The result of </w:t>
      </w:r>
      <w:r w:rsidR="00FE4D60" w:rsidRPr="00843C47">
        <w:rPr>
          <w:rFonts w:ascii="Times New Roman" w:eastAsia="Times New Roman" w:hAnsi="Times New Roman" w:cs="Times New Roman"/>
          <w:sz w:val="24"/>
          <w:szCs w:val="24"/>
        </w:rPr>
        <w:t>the</w:t>
      </w:r>
      <w:r w:rsidR="004334C4">
        <w:rPr>
          <w:rFonts w:ascii="Times New Roman" w:eastAsia="Times New Roman" w:hAnsi="Times New Roman" w:cs="Times New Roman"/>
          <w:color w:val="000000"/>
          <w:sz w:val="24"/>
          <w:szCs w:val="24"/>
        </w:rPr>
        <w:t xml:space="preserve">ir </w:t>
      </w:r>
      <w:r w:rsidRPr="00843C47">
        <w:rPr>
          <w:rFonts w:ascii="Times New Roman" w:eastAsia="Times New Roman" w:hAnsi="Times New Roman" w:cs="Times New Roman"/>
          <w:color w:val="000000"/>
          <w:sz w:val="24"/>
          <w:szCs w:val="24"/>
        </w:rPr>
        <w:t>research shows that ANN was better in terms of accuracywhile KCD</w:t>
      </w:r>
      <w:r w:rsidR="00ED32AA" w:rsidRPr="00843C47">
        <w:rPr>
          <w:rFonts w:ascii="Times New Roman" w:eastAsia="Times New Roman" w:hAnsi="Times New Roman" w:cs="Times New Roman"/>
          <w:color w:val="000000"/>
          <w:sz w:val="24"/>
          <w:szCs w:val="24"/>
        </w:rPr>
        <w:t xml:space="preserve">M was better for developing time </w:t>
      </w:r>
      <w:r w:rsidRPr="00843C47">
        <w:rPr>
          <w:rFonts w:ascii="Times New Roman" w:eastAsia="Times New Roman" w:hAnsi="Times New Roman" w:cs="Times New Roman"/>
          <w:color w:val="000000"/>
          <w:sz w:val="24"/>
          <w:szCs w:val="24"/>
        </w:rPr>
        <w:t>efficient applications.</w:t>
      </w:r>
    </w:p>
    <w:p w:rsidR="008E5382" w:rsidRDefault="008E5382" w:rsidP="00CC1B87">
      <w:pPr>
        <w:autoSpaceDE w:val="0"/>
        <w:autoSpaceDN w:val="0"/>
        <w:adjustRightInd w:val="0"/>
        <w:spacing w:after="0" w:line="360" w:lineRule="auto"/>
        <w:jc w:val="both"/>
        <w:rPr>
          <w:rFonts w:ascii="Times New Roman" w:eastAsia="Times New Roman" w:hAnsi="Times New Roman" w:cs="Times New Roman"/>
          <w:sz w:val="24"/>
          <w:szCs w:val="24"/>
        </w:rPr>
      </w:pPr>
    </w:p>
    <w:p w:rsidR="005E5774" w:rsidRPr="00843C47" w:rsidRDefault="00986827" w:rsidP="00CC1B87">
      <w:pPr>
        <w:autoSpaceDE w:val="0"/>
        <w:autoSpaceDN w:val="0"/>
        <w:adjustRightInd w:val="0"/>
        <w:spacing w:after="0" w:line="360" w:lineRule="auto"/>
        <w:jc w:val="both"/>
        <w:rPr>
          <w:rFonts w:ascii="Times New Roman" w:eastAsia="CIDFont+F1" w:hAnsi="Times New Roman" w:cs="Times New Roman"/>
          <w:sz w:val="24"/>
          <w:szCs w:val="24"/>
        </w:rPr>
      </w:pPr>
      <w:r w:rsidRPr="00843C47">
        <w:rPr>
          <w:rFonts w:ascii="Times New Roman" w:eastAsia="Times New Roman" w:hAnsi="Times New Roman" w:cs="Times New Roman"/>
          <w:sz w:val="24"/>
          <w:szCs w:val="24"/>
        </w:rPr>
        <w:t xml:space="preserve">Suleymanov and Rustamov (2019) did a research work onAutomated News Categorization using Machine Learning methods. In their research,130000 news articles were gathered along with their assigned categories. The classifier Algorithms used in their </w:t>
      </w:r>
      <w:r w:rsidR="00736C77" w:rsidRPr="00843C47">
        <w:rPr>
          <w:rFonts w:ascii="Times New Roman" w:eastAsia="Times New Roman" w:hAnsi="Times New Roman" w:cs="Times New Roman"/>
          <w:sz w:val="24"/>
          <w:szCs w:val="24"/>
        </w:rPr>
        <w:t>research</w:t>
      </w:r>
      <w:r w:rsidRPr="00843C47">
        <w:rPr>
          <w:rFonts w:ascii="Times New Roman" w:eastAsia="Times New Roman" w:hAnsi="Times New Roman" w:cs="Times New Roman"/>
          <w:sz w:val="24"/>
          <w:szCs w:val="24"/>
        </w:rPr>
        <w:t xml:space="preserve"> are Naïve Bayes, Support Vector Machine and Artificial Neural networks.</w:t>
      </w:r>
      <w:r w:rsidR="0032162F">
        <w:rPr>
          <w:rFonts w:ascii="Times New Roman" w:eastAsia="Times New Roman" w:hAnsi="Times New Roman" w:cs="Times New Roman"/>
          <w:sz w:val="24"/>
          <w:szCs w:val="24"/>
        </w:rPr>
        <w:t xml:space="preserve"> Count-</w:t>
      </w:r>
      <w:r w:rsidR="00736C77" w:rsidRPr="00843C47">
        <w:rPr>
          <w:rFonts w:ascii="Times New Roman" w:eastAsia="Times New Roman" w:hAnsi="Times New Roman" w:cs="Times New Roman"/>
          <w:sz w:val="24"/>
          <w:szCs w:val="24"/>
        </w:rPr>
        <w:t>Vectorization, TF-IDF Vectorization and removal of Stop Words was implemented for the pre processing stage</w:t>
      </w:r>
      <w:r w:rsidR="0032162F">
        <w:rPr>
          <w:rFonts w:ascii="Times New Roman" w:eastAsia="Times New Roman" w:hAnsi="Times New Roman" w:cs="Times New Roman"/>
          <w:sz w:val="24"/>
          <w:szCs w:val="24"/>
        </w:rPr>
        <w:t>whike</w:t>
      </w:r>
      <w:r w:rsidR="005E7E25" w:rsidRPr="00843C47">
        <w:rPr>
          <w:rFonts w:ascii="Times New Roman" w:eastAsia="Times New Roman" w:hAnsi="Times New Roman" w:cs="Times New Roman"/>
          <w:sz w:val="24"/>
          <w:szCs w:val="24"/>
        </w:rPr>
        <w:t>Chi-squared test and LASSO methods was implemented for feature selection</w:t>
      </w:r>
      <w:r w:rsidR="00B55B0B" w:rsidRPr="00843C47">
        <w:rPr>
          <w:rFonts w:ascii="Times New Roman" w:eastAsia="Times New Roman" w:hAnsi="Times New Roman" w:cs="Times New Roman"/>
          <w:sz w:val="24"/>
          <w:szCs w:val="24"/>
        </w:rPr>
        <w:t>.</w:t>
      </w:r>
      <w:r w:rsidR="00132171">
        <w:rPr>
          <w:rFonts w:ascii="Times New Roman" w:eastAsia="Times New Roman" w:hAnsi="Times New Roman" w:cs="Times New Roman"/>
          <w:sz w:val="24"/>
          <w:szCs w:val="24"/>
        </w:rPr>
        <w:t>Hence</w:t>
      </w:r>
      <w:r w:rsidRPr="00843C47">
        <w:rPr>
          <w:rFonts w:ascii="Times New Roman" w:eastAsia="Times New Roman" w:hAnsi="Times New Roman" w:cs="Times New Roman"/>
          <w:sz w:val="24"/>
          <w:szCs w:val="24"/>
        </w:rPr>
        <w:t xml:space="preserve">, they tried to compare the accuracy results of classifiers with the accuracy results obtained on famous datasets. </w:t>
      </w:r>
      <w:r w:rsidR="00736C77" w:rsidRPr="00843C47">
        <w:rPr>
          <w:rFonts w:ascii="Times New Roman" w:eastAsia="Times New Roman" w:hAnsi="Times New Roman" w:cs="Times New Roman"/>
          <w:sz w:val="24"/>
          <w:szCs w:val="24"/>
        </w:rPr>
        <w:t xml:space="preserve">The result showed that </w:t>
      </w:r>
      <w:r w:rsidR="00736C77" w:rsidRPr="00843C47">
        <w:rPr>
          <w:rFonts w:ascii="Times New Roman" w:eastAsia="CIDFont+F1" w:hAnsi="Times New Roman" w:cs="Times New Roman"/>
          <w:sz w:val="24"/>
          <w:szCs w:val="24"/>
        </w:rPr>
        <w:t>using count vectorization yields best accuracy result for Naïve Bayes, while for SVM count vectorization yields lowest accuracy.</w:t>
      </w:r>
    </w:p>
    <w:p w:rsidR="005E5774" w:rsidRPr="00843C47" w:rsidRDefault="005E5774" w:rsidP="00CC1B87">
      <w:pPr>
        <w:spacing w:after="0" w:line="360" w:lineRule="auto"/>
        <w:jc w:val="both"/>
        <w:rPr>
          <w:rFonts w:ascii="Times New Roman" w:eastAsia="Times New Roman" w:hAnsi="Times New Roman" w:cs="Times New Roman"/>
          <w:color w:val="000000"/>
          <w:sz w:val="24"/>
          <w:szCs w:val="24"/>
        </w:rPr>
      </w:pPr>
    </w:p>
    <w:p w:rsidR="00B80A87" w:rsidRPr="00843C47" w:rsidRDefault="00B80A87" w:rsidP="00CC1B87">
      <w:pPr>
        <w:spacing w:after="0" w:line="360" w:lineRule="auto"/>
        <w:jc w:val="both"/>
        <w:rPr>
          <w:rFonts w:ascii="Times New Roman" w:hAnsi="Times New Roman" w:cs="Times New Roman"/>
          <w:bCs/>
          <w:color w:val="000000"/>
          <w:sz w:val="24"/>
          <w:szCs w:val="24"/>
        </w:rPr>
      </w:pPr>
    </w:p>
    <w:p w:rsidR="005E5774" w:rsidRPr="00843C47" w:rsidRDefault="00986827" w:rsidP="00CC1B87">
      <w:pPr>
        <w:spacing w:after="0" w:line="360" w:lineRule="auto"/>
        <w:jc w:val="both"/>
        <w:rPr>
          <w:del w:id="2" w:author="Temi Fagbola" w:date="2021-07-15T22:25:00Z"/>
          <w:rFonts w:ascii="Times New Roman" w:eastAsia="Times New Roman" w:hAnsi="Times New Roman" w:cs="Times New Roman"/>
          <w:sz w:val="24"/>
          <w:szCs w:val="24"/>
        </w:rPr>
      </w:pPr>
      <w:r w:rsidRPr="00843C47">
        <w:rPr>
          <w:rFonts w:ascii="Times New Roman" w:hAnsi="Times New Roman" w:cs="Times New Roman"/>
          <w:bCs/>
          <w:color w:val="000000"/>
          <w:sz w:val="24"/>
          <w:szCs w:val="24"/>
        </w:rPr>
        <w:t>Nabamita</w:t>
      </w:r>
      <w:r w:rsidRPr="00843C47">
        <w:rPr>
          <w:rFonts w:ascii="Times New Roman" w:hAnsi="Times New Roman" w:cs="Times New Roman"/>
          <w:bCs/>
          <w:i/>
          <w:color w:val="000000"/>
          <w:sz w:val="24"/>
          <w:szCs w:val="24"/>
        </w:rPr>
        <w:t>et al</w:t>
      </w:r>
      <w:r w:rsidRPr="00843C47">
        <w:rPr>
          <w:rFonts w:ascii="Times New Roman" w:hAnsi="Times New Roman" w:cs="Times New Roman"/>
          <w:bCs/>
          <w:color w:val="000000"/>
          <w:sz w:val="24"/>
          <w:szCs w:val="24"/>
        </w:rPr>
        <w:t xml:space="preserve">., (2020) did a research on </w:t>
      </w:r>
      <w:r w:rsidRPr="00843C47">
        <w:rPr>
          <w:rFonts w:ascii="Times New Roman" w:eastAsia="Times New Roman" w:hAnsi="Times New Roman" w:cs="Times New Roman"/>
          <w:color w:val="000000"/>
          <w:sz w:val="24"/>
          <w:szCs w:val="24"/>
        </w:rPr>
        <w:t xml:space="preserve">a comparative analysis of news categorization </w:t>
      </w:r>
    </w:p>
    <w:p w:rsidR="005E5774" w:rsidRPr="00843C47" w:rsidRDefault="00986827" w:rsidP="00CC1B87">
      <w:pPr>
        <w:autoSpaceDE w:val="0"/>
        <w:autoSpaceDN w:val="0"/>
        <w:adjustRightInd w:val="0"/>
        <w:spacing w:after="0" w:line="360" w:lineRule="auto"/>
        <w:jc w:val="both"/>
        <w:rPr>
          <w:rFonts w:ascii="Arial" w:hAnsi="Arial" w:cs="Arial"/>
          <w:sz w:val="24"/>
          <w:szCs w:val="24"/>
        </w:rPr>
      </w:pPr>
      <w:r w:rsidRPr="00843C47">
        <w:rPr>
          <w:rFonts w:ascii="Times New Roman" w:eastAsia="Times New Roman" w:hAnsi="Times New Roman" w:cs="Times New Roman"/>
          <w:color w:val="000000"/>
          <w:sz w:val="24"/>
          <w:szCs w:val="24"/>
        </w:rPr>
        <w:t xml:space="preserve">using machine learning approaches. In their work, they used </w:t>
      </w:r>
      <w:r w:rsidRPr="00843C47">
        <w:rPr>
          <w:rFonts w:ascii="Times New Roman" w:hAnsi="Times New Roman" w:cs="Times New Roman"/>
          <w:color w:val="000000"/>
          <w:sz w:val="24"/>
          <w:szCs w:val="24"/>
        </w:rPr>
        <w:t>a dataset from BBC</w:t>
      </w:r>
      <w:r w:rsidR="00BB629E" w:rsidRPr="00843C47">
        <w:rPr>
          <w:rFonts w:ascii="Times New Roman" w:hAnsi="Times New Roman" w:cs="Times New Roman"/>
          <w:color w:val="000000"/>
          <w:sz w:val="24"/>
          <w:szCs w:val="24"/>
        </w:rPr>
        <w:t>(</w:t>
      </w:r>
      <w:r w:rsidR="0031497D" w:rsidRPr="00843C47">
        <w:rPr>
          <w:rFonts w:ascii="Times New Roman" w:hAnsi="Times New Roman" w:cs="Times New Roman"/>
          <w:color w:val="000000"/>
          <w:sz w:val="24"/>
          <w:szCs w:val="24"/>
        </w:rPr>
        <w:t>British Br</w:t>
      </w:r>
      <w:r w:rsidR="000033AF" w:rsidRPr="00843C47">
        <w:rPr>
          <w:rFonts w:ascii="Times New Roman" w:hAnsi="Times New Roman" w:cs="Times New Roman"/>
          <w:color w:val="000000"/>
          <w:sz w:val="24"/>
          <w:szCs w:val="24"/>
        </w:rPr>
        <w:t>oadcasting Co</w:t>
      </w:r>
      <w:r w:rsidR="00BB629E" w:rsidRPr="00843C47">
        <w:rPr>
          <w:rFonts w:ascii="Times New Roman" w:hAnsi="Times New Roman" w:cs="Times New Roman"/>
          <w:color w:val="000000"/>
          <w:sz w:val="24"/>
          <w:szCs w:val="24"/>
        </w:rPr>
        <w:t>rporation)</w:t>
      </w:r>
      <w:r w:rsidRPr="00843C47">
        <w:rPr>
          <w:rFonts w:ascii="Times New Roman" w:hAnsi="Times New Roman" w:cs="Times New Roman"/>
          <w:color w:val="000000"/>
          <w:sz w:val="24"/>
          <w:szCs w:val="24"/>
        </w:rPr>
        <w:t xml:space="preserve"> and the machine learning algorithms they used for their classification are </w:t>
      </w:r>
      <w:r w:rsidRPr="00843C47">
        <w:rPr>
          <w:rFonts w:ascii="Times New Roman" w:eastAsia="Times New Roman" w:hAnsi="Times New Roman" w:cs="Times New Roman"/>
          <w:color w:val="000000"/>
          <w:sz w:val="24"/>
          <w:szCs w:val="24"/>
        </w:rPr>
        <w:t>Naïve Bayes, Support Vector Machine, Neural Network, Random Forest and Decision Tree respectively.</w:t>
      </w:r>
      <w:r w:rsidR="00917343" w:rsidRPr="00843C47">
        <w:rPr>
          <w:rFonts w:ascii="Times New Roman" w:eastAsia="Times New Roman" w:hAnsi="Times New Roman" w:cs="Times New Roman"/>
          <w:color w:val="000000"/>
          <w:sz w:val="24"/>
          <w:szCs w:val="24"/>
        </w:rPr>
        <w:t xml:space="preserve"> The </w:t>
      </w:r>
      <w:r w:rsidR="00917343" w:rsidRPr="00843C47">
        <w:rPr>
          <w:rFonts w:ascii="Times New Roman" w:hAnsi="Times New Roman" w:cs="Times New Roman"/>
          <w:sz w:val="24"/>
          <w:szCs w:val="24"/>
        </w:rPr>
        <w:t>experimental result was analyzed for three evaluation parameters which are Accuracy, Precision and Recall.</w:t>
      </w:r>
      <w:r w:rsidRPr="00843C47">
        <w:rPr>
          <w:rFonts w:ascii="Times New Roman" w:eastAsia="Times New Roman" w:hAnsi="Times New Roman" w:cs="Times New Roman"/>
          <w:color w:val="000000"/>
          <w:sz w:val="24"/>
          <w:szCs w:val="24"/>
        </w:rPr>
        <w:t xml:space="preserve"> The result of their analysis show that the Naive Bayes performs </w:t>
      </w:r>
      <w:r w:rsidRPr="00843C47">
        <w:rPr>
          <w:rFonts w:ascii="Times New Roman" w:eastAsia="Times New Roman" w:hAnsi="Times New Roman" w:cs="Times New Roman"/>
          <w:color w:val="000000"/>
          <w:sz w:val="24"/>
          <w:szCs w:val="24"/>
        </w:rPr>
        <w:lastRenderedPageBreak/>
        <w:t>better than the other four algorithms with the classification accuracy of 96.8 %, then followed by the Random Forest with accuracy 94.1 % of, Support Vector Machine (SVM) with accuracy of 96.4 %, Neural Networks with accuracy of 96.4 % and the Decision Tree with accuracy of 83.2%.</w:t>
      </w:r>
    </w:p>
    <w:p w:rsidR="005E5774" w:rsidRPr="00843C47" w:rsidRDefault="005E5774" w:rsidP="00CC1B87">
      <w:pPr>
        <w:spacing w:after="0" w:line="360" w:lineRule="auto"/>
        <w:jc w:val="both"/>
        <w:rPr>
          <w:rFonts w:ascii="Times New Roman" w:eastAsia="Times New Roman" w:hAnsi="Times New Roman" w:cs="Times New Roman"/>
          <w:color w:val="000000"/>
          <w:sz w:val="24"/>
          <w:szCs w:val="24"/>
        </w:rPr>
      </w:pPr>
    </w:p>
    <w:p w:rsidR="005E5774" w:rsidRPr="00843C47" w:rsidRDefault="005E5774" w:rsidP="00CC1B87">
      <w:pPr>
        <w:spacing w:after="0" w:line="360" w:lineRule="auto"/>
        <w:jc w:val="both"/>
        <w:rPr>
          <w:rFonts w:ascii="Times New Roman" w:eastAsia="Times New Roman" w:hAnsi="Times New Roman" w:cs="Times New Roman"/>
          <w:color w:val="000000"/>
          <w:sz w:val="24"/>
          <w:szCs w:val="24"/>
        </w:rPr>
      </w:pPr>
    </w:p>
    <w:p w:rsidR="00E65F37" w:rsidRPr="00843C47" w:rsidRDefault="00D65961" w:rsidP="00CC1B87">
      <w:pPr>
        <w:spacing w:after="0" w:line="360" w:lineRule="auto"/>
        <w:jc w:val="both"/>
        <w:rPr>
          <w:rFonts w:ascii="Times New Roman" w:eastAsia="Times New Roman" w:hAnsi="Times New Roman" w:cs="Times New Roman"/>
          <w:color w:val="000000"/>
          <w:sz w:val="24"/>
          <w:szCs w:val="24"/>
        </w:rPr>
      </w:pPr>
      <w:r w:rsidRPr="00843C47">
        <w:rPr>
          <w:rFonts w:ascii="Times New Roman" w:hAnsi="Times New Roman" w:cs="Times New Roman"/>
          <w:color w:val="000000"/>
          <w:sz w:val="24"/>
          <w:szCs w:val="24"/>
        </w:rPr>
        <w:t>Emenike</w:t>
      </w:r>
      <w:r w:rsidR="00986827" w:rsidRPr="00843C47">
        <w:rPr>
          <w:rFonts w:ascii="Times New Roman" w:hAnsi="Times New Roman" w:cs="Times New Roman"/>
          <w:color w:val="000000"/>
          <w:sz w:val="24"/>
          <w:szCs w:val="24"/>
        </w:rPr>
        <w:t>(2020)</w:t>
      </w:r>
      <w:r w:rsidR="00FE4D60" w:rsidRPr="00843C47">
        <w:rPr>
          <w:rFonts w:ascii="Times New Roman" w:hAnsi="Times New Roman" w:cs="Times New Roman"/>
          <w:color w:val="000000"/>
          <w:sz w:val="24"/>
          <w:szCs w:val="24"/>
        </w:rPr>
        <w:t>,</w:t>
      </w:r>
      <w:r w:rsidR="00986827" w:rsidRPr="00843C47">
        <w:rPr>
          <w:rFonts w:ascii="Times New Roman" w:hAnsi="Times New Roman" w:cs="Times New Roman"/>
          <w:color w:val="000000"/>
          <w:sz w:val="24"/>
          <w:szCs w:val="24"/>
        </w:rPr>
        <w:t xml:space="preserve"> conducted a </w:t>
      </w:r>
      <w:r w:rsidR="00986827" w:rsidRPr="00843C47">
        <w:rPr>
          <w:rFonts w:ascii="Times New Roman" w:eastAsia="Times New Roman" w:hAnsi="Times New Roman" w:cs="Times New Roman"/>
          <w:bCs/>
          <w:color w:val="000000"/>
          <w:sz w:val="24"/>
          <w:szCs w:val="24"/>
        </w:rPr>
        <w:t xml:space="preserve">study on selected headlines of the Nigerian </w:t>
      </w:r>
      <w:r w:rsidR="00986827" w:rsidRPr="00843C47">
        <w:rPr>
          <w:rFonts w:ascii="Times New Roman" w:eastAsia="Times New Roman" w:hAnsi="Times New Roman" w:cs="Times New Roman"/>
          <w:bCs/>
          <w:iCs/>
          <w:color w:val="000000"/>
          <w:sz w:val="24"/>
          <w:szCs w:val="24"/>
        </w:rPr>
        <w:t xml:space="preserve">Vanguard </w:t>
      </w:r>
      <w:r w:rsidR="00986827" w:rsidRPr="00843C47">
        <w:rPr>
          <w:rFonts w:ascii="Times New Roman" w:eastAsia="Times New Roman" w:hAnsi="Times New Roman" w:cs="Times New Roman"/>
          <w:bCs/>
          <w:color w:val="000000"/>
          <w:sz w:val="24"/>
          <w:szCs w:val="24"/>
        </w:rPr>
        <w:t xml:space="preserve">newspaper. </w:t>
      </w:r>
      <w:r w:rsidR="00986827" w:rsidRPr="00843C47">
        <w:rPr>
          <w:rFonts w:ascii="Times New Roman" w:hAnsi="Times New Roman" w:cs="Times New Roman"/>
          <w:color w:val="000000"/>
          <w:sz w:val="24"/>
          <w:szCs w:val="24"/>
        </w:rPr>
        <w:t>The study investigated the stylistic features of Nigerian Vanguard headlines. It adopts Halliday‘s theory of functional stylistics.</w:t>
      </w:r>
      <w:r w:rsidR="00986827" w:rsidRPr="00843C47">
        <w:rPr>
          <w:rFonts w:ascii="Times New Roman" w:eastAsia="Times New Roman" w:hAnsi="Times New Roman" w:cs="Times New Roman"/>
          <w:color w:val="000000"/>
          <w:sz w:val="24"/>
          <w:szCs w:val="24"/>
        </w:rPr>
        <w:t>The stratified sampling method was used to collect 120 headlines published between January and December, 2014. In doing this, the graphology, grammar, lexis and other notable language features were examined.</w:t>
      </w:r>
      <w:r w:rsidR="00B55B0B" w:rsidRPr="00843C47">
        <w:rPr>
          <w:rFonts w:ascii="Times New Roman" w:eastAsia="Times New Roman" w:hAnsi="Times New Roman" w:cs="Times New Roman"/>
          <w:color w:val="000000"/>
          <w:sz w:val="24"/>
          <w:szCs w:val="24"/>
        </w:rPr>
        <w:t xml:space="preserve"> The study was able to identify and explain language features that characterize the style of language use in </w:t>
      </w:r>
      <w:r w:rsidR="00B55B0B" w:rsidRPr="00843C47">
        <w:rPr>
          <w:rFonts w:ascii="Times New Roman" w:eastAsia="Times New Roman" w:hAnsi="Times New Roman" w:cs="Times New Roman"/>
          <w:i/>
          <w:iCs/>
          <w:color w:val="000000"/>
          <w:sz w:val="24"/>
          <w:szCs w:val="24"/>
        </w:rPr>
        <w:t xml:space="preserve">Nigerian Vanguard Newspaper </w:t>
      </w:r>
      <w:r w:rsidR="00B55B0B" w:rsidRPr="00843C47">
        <w:rPr>
          <w:rFonts w:ascii="Times New Roman" w:eastAsia="Times New Roman" w:hAnsi="Times New Roman" w:cs="Times New Roman"/>
          <w:color w:val="000000"/>
          <w:sz w:val="24"/>
          <w:szCs w:val="24"/>
        </w:rPr>
        <w:t xml:space="preserve">headlines. </w:t>
      </w:r>
    </w:p>
    <w:p w:rsidR="008E5382" w:rsidRDefault="008E5382" w:rsidP="00CC1B87">
      <w:pPr>
        <w:pStyle w:val="Default"/>
        <w:spacing w:line="360" w:lineRule="auto"/>
        <w:jc w:val="both"/>
      </w:pPr>
    </w:p>
    <w:p w:rsidR="008E5382" w:rsidRDefault="008E5382" w:rsidP="00CC1B87">
      <w:pPr>
        <w:pStyle w:val="Default"/>
        <w:spacing w:line="360" w:lineRule="auto"/>
        <w:jc w:val="both"/>
      </w:pPr>
    </w:p>
    <w:p w:rsidR="0081346E" w:rsidRPr="00843C47" w:rsidRDefault="00E65F37" w:rsidP="00CC1B87">
      <w:pPr>
        <w:pStyle w:val="Default"/>
        <w:spacing w:line="360" w:lineRule="auto"/>
        <w:jc w:val="both"/>
      </w:pPr>
      <w:r w:rsidRPr="00843C47">
        <w:t>Zhonglei</w:t>
      </w:r>
      <w:r w:rsidRPr="00843C47">
        <w:rPr>
          <w:i/>
          <w:iCs/>
        </w:rPr>
        <w:t>et al.,</w:t>
      </w:r>
      <w:r w:rsidRPr="00843C47">
        <w:t xml:space="preserve"> (2017) proposed an efficient approach for Chinese news headline classification based on multi-representation mixed model with attention and ensemble learning. Firstly, they </w:t>
      </w:r>
      <w:r w:rsidR="000405A3" w:rsidRPr="00843C47">
        <w:t>modeled</w:t>
      </w:r>
      <w:r w:rsidRPr="00843C47">
        <w:t xml:space="preserve"> the headline semantic both on character and word level via Bi-directional Long Short-Term Memory (BiLSTM), with the concatenation of output states from hidden layer as the semantic representation. And then, for samples with lower confidence level in the preliminary test result, they utilize ensemble learning to determine the final category of the whole test samples by sub-models voting.</w:t>
      </w:r>
      <w:r w:rsidR="0054785F" w:rsidRPr="00843C47">
        <w:t>They</w:t>
      </w:r>
      <w:r w:rsidR="002870BC" w:rsidRPr="00843C47">
        <w:t xml:space="preserve"> then</w:t>
      </w:r>
      <w:r w:rsidR="0054785F" w:rsidRPr="00843C47">
        <w:t xml:space="preserve"> analyze the confidence level distribution of the correct and error predictive samples in development set based on the multi-representation mixed model with attention.</w:t>
      </w:r>
    </w:p>
    <w:p w:rsidR="00C5299D" w:rsidRPr="00843C47" w:rsidRDefault="002D6839" w:rsidP="00CC1B87">
      <w:pPr>
        <w:pStyle w:val="Default"/>
        <w:spacing w:line="360" w:lineRule="auto"/>
        <w:jc w:val="both"/>
      </w:pPr>
      <w:r w:rsidRPr="00843C47">
        <w:t>Their Statistical results show that, 15.34% error samples have predictive confidence above 0.80, while 8.96% correct samples below 0.80.</w:t>
      </w:r>
      <w:r w:rsidR="00671AF0" w:rsidRPr="00843C47">
        <w:t xml:space="preserve"> Besides their multi-representation mixed model with attention, they selected the N-BoW and CNN as their sub-models according to the principle of "difference meets complementation" in feature extraction. </w:t>
      </w:r>
      <w:r w:rsidR="00997A6F" w:rsidRPr="00843C47">
        <w:t>The N-BoW and CNN models were trained using the same training data. After obtaining three trained sub-models, they first predict on the whole testing set using the single multi-representation mixed model with attention</w:t>
      </w:r>
      <w:r w:rsidR="00B50CA8" w:rsidRPr="00843C47">
        <w:t xml:space="preserve"> and the samples with lower confidence are screened as TestData-2. Then they test their three sub-models </w:t>
      </w:r>
      <w:r w:rsidR="00B50CA8" w:rsidRPr="00843C47">
        <w:lastRenderedPageBreak/>
        <w:t>on TestData-2.</w:t>
      </w:r>
      <w:r w:rsidR="0054785F" w:rsidRPr="00843C47">
        <w:t>The dataset was collected from several Chinese news websites and there are 18 categories in total.</w:t>
      </w:r>
      <w:r w:rsidR="00971C35" w:rsidRPr="00843C47">
        <w:t>The macro-averaged precision, recall and F1 were used to evaluate the performance</w:t>
      </w:r>
      <w:r w:rsidR="0054785F" w:rsidRPr="00843C47">
        <w:t>.</w:t>
      </w:r>
    </w:p>
    <w:p w:rsidR="00C5299D" w:rsidRPr="00843C47" w:rsidRDefault="00C5299D" w:rsidP="00CC1B87">
      <w:pPr>
        <w:spacing w:after="160" w:line="360" w:lineRule="auto"/>
        <w:rPr>
          <w:rFonts w:ascii="Times New Roman" w:hAnsi="Times New Roman" w:cs="Times New Roman"/>
          <w:color w:val="000000"/>
          <w:sz w:val="24"/>
          <w:szCs w:val="24"/>
        </w:rPr>
      </w:pPr>
      <w:r w:rsidRPr="00843C47">
        <w:rPr>
          <w:sz w:val="24"/>
          <w:szCs w:val="24"/>
        </w:rPr>
        <w:br w:type="page"/>
      </w:r>
    </w:p>
    <w:p w:rsidR="00C5299D" w:rsidRPr="00843C47" w:rsidRDefault="00C5299D" w:rsidP="00CC1B87">
      <w:pPr>
        <w:spacing w:line="360" w:lineRule="auto"/>
        <w:jc w:val="center"/>
        <w:rPr>
          <w:rFonts w:ascii="Times New Roman" w:hAnsi="Times New Roman" w:cs="Times New Roman"/>
          <w:b/>
          <w:color w:val="000000" w:themeColor="text1"/>
          <w:sz w:val="24"/>
          <w:szCs w:val="24"/>
        </w:rPr>
      </w:pPr>
      <w:r w:rsidRPr="00843C47">
        <w:rPr>
          <w:rFonts w:ascii="Times New Roman" w:hAnsi="Times New Roman" w:cs="Times New Roman"/>
          <w:b/>
          <w:color w:val="000000" w:themeColor="text1"/>
          <w:sz w:val="24"/>
          <w:szCs w:val="24"/>
        </w:rPr>
        <w:lastRenderedPageBreak/>
        <w:t>CHAPTER THREE</w:t>
      </w:r>
    </w:p>
    <w:p w:rsidR="00C5299D" w:rsidRPr="00843C47" w:rsidRDefault="00C5299D" w:rsidP="00CC1B87">
      <w:pPr>
        <w:spacing w:line="360" w:lineRule="auto"/>
        <w:jc w:val="center"/>
        <w:rPr>
          <w:rFonts w:ascii="Times New Roman" w:hAnsi="Times New Roman" w:cs="Times New Roman"/>
          <w:b/>
          <w:color w:val="000000" w:themeColor="text1"/>
          <w:sz w:val="24"/>
          <w:szCs w:val="24"/>
        </w:rPr>
      </w:pPr>
      <w:r w:rsidRPr="00843C47">
        <w:rPr>
          <w:rFonts w:ascii="Times New Roman" w:hAnsi="Times New Roman" w:cs="Times New Roman"/>
          <w:b/>
          <w:color w:val="000000" w:themeColor="text1"/>
          <w:sz w:val="24"/>
          <w:szCs w:val="24"/>
        </w:rPr>
        <w:t>METHODOLOGY</w:t>
      </w:r>
    </w:p>
    <w:p w:rsidR="00C5299D" w:rsidRPr="00843C47" w:rsidRDefault="00C5299D" w:rsidP="00CC1B87">
      <w:pPr>
        <w:spacing w:line="360" w:lineRule="auto"/>
        <w:rPr>
          <w:rFonts w:ascii="Times New Roman" w:hAnsi="Times New Roman" w:cs="Times New Roman"/>
          <w:b/>
          <w:color w:val="000000" w:themeColor="text1"/>
          <w:sz w:val="24"/>
          <w:szCs w:val="24"/>
        </w:rPr>
      </w:pPr>
      <w:r w:rsidRPr="00843C47">
        <w:rPr>
          <w:rFonts w:ascii="Times New Roman" w:hAnsi="Times New Roman" w:cs="Times New Roman"/>
          <w:b/>
          <w:color w:val="000000" w:themeColor="text1"/>
          <w:sz w:val="24"/>
          <w:szCs w:val="24"/>
        </w:rPr>
        <w:t>3</w:t>
      </w:r>
      <w:r w:rsidR="00183A76">
        <w:rPr>
          <w:rFonts w:ascii="Times New Roman" w:hAnsi="Times New Roman" w:cs="Times New Roman"/>
          <w:b/>
          <w:color w:val="000000" w:themeColor="text1"/>
          <w:sz w:val="24"/>
          <w:szCs w:val="24"/>
        </w:rPr>
        <w:t>.0</w:t>
      </w:r>
      <w:r w:rsidRPr="00843C47">
        <w:rPr>
          <w:rFonts w:ascii="Times New Roman" w:hAnsi="Times New Roman" w:cs="Times New Roman"/>
          <w:b/>
          <w:color w:val="000000" w:themeColor="text1"/>
          <w:sz w:val="24"/>
          <w:szCs w:val="24"/>
        </w:rPr>
        <w:tab/>
        <w:t>Research Approach</w:t>
      </w:r>
    </w:p>
    <w:p w:rsidR="00C5299D" w:rsidRPr="00843C47" w:rsidRDefault="00C5299D" w:rsidP="00CC1B87">
      <w:pPr>
        <w:spacing w:line="360" w:lineRule="auto"/>
        <w:jc w:val="both"/>
        <w:rPr>
          <w:rFonts w:ascii="Times New Roman" w:hAnsi="Times New Roman" w:cs="Times New Roman"/>
          <w:color w:val="000000" w:themeColor="text1"/>
          <w:sz w:val="24"/>
          <w:szCs w:val="24"/>
        </w:rPr>
      </w:pPr>
      <w:bookmarkStart w:id="3" w:name="_Hlk94109511"/>
      <w:r w:rsidRPr="00843C47">
        <w:rPr>
          <w:rFonts w:ascii="Times New Roman" w:hAnsi="Times New Roman" w:cs="Times New Roman"/>
          <w:color w:val="000000" w:themeColor="text1"/>
          <w:sz w:val="24"/>
          <w:szCs w:val="24"/>
        </w:rPr>
        <w:t>A four-staged architecture comprising of the news headlines dataset collection, news headlines dataset pre-processing, feature extraction and classification using Naïve Bayes, Logistic Regression, SVM and Decision Tree is represented in the figure below. After the classification stage was completed, the performances of the machine learning algorithms were evaluated using F1 score, accuracy, specificity and sensitivity measures.</w:t>
      </w:r>
    </w:p>
    <w:bookmarkEnd w:id="3"/>
    <w:p w:rsidR="00C5299D" w:rsidRPr="00843C47" w:rsidRDefault="000B234E" w:rsidP="00CC1B87">
      <w:pPr>
        <w:pStyle w:val="Default"/>
        <w:spacing w:line="360" w:lineRule="auto"/>
        <w:jc w:val="both"/>
        <w:rPr>
          <w:color w:val="000000" w:themeColor="text1"/>
        </w:rPr>
      </w:pPr>
      <w:r w:rsidRPr="000B234E">
        <w:rPr>
          <w:bCs/>
          <w:noProof/>
          <w:color w:val="000000" w:themeColor="text1"/>
        </w:rPr>
        <w:pict>
          <v:group id="_x0000_s1108" style="position:absolute;left:0;text-align:left;margin-left:-9.7pt;margin-top:17pt;width:481.9pt;height:325.9pt;z-index:251681792" coordorigin="1246,5892" coordsize="9638,6518">
            <v:group id="_x0000_s1043" style="position:absolute;left:1246;top:5892;width:9638;height:6518" coordorigin="1246,5882" coordsize="9638,6518">
              <v:rect id="Rectangle 5" o:spid="_x0000_s1044" style="position:absolute;left:8629;top:5897;width:2255;height: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" fillcolor="white [3201]" strokecolor="black [3213]" strokeweight="1pt">
                <v:path arrowok="t"/>
              </v:rect>
              <v:group id="_x0000_s1045" style="position:absolute;left:1246;top:5882;width:9563;height:6518" coordorigin="1246,5882" coordsize="9563,6518">
                <v:group id="_x0000_s1046" style="position:absolute;left:1246;top:5882;width:4627;height:6518" coordorigin="1246,5882" coordsize="4627,6518">
                  <v:rect id="Rectangle 2" o:spid="_x0000_s1047" style="position:absolute;left:1246;top:5882;width:2198;height:651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" fillcolor="white [3201]" strokecolor="black [3213]" strokeweight="1pt">
                    <v:path arrowok="t"/>
                    <v:textbox style="mso-next-textbox:#Rectangle 2">
                      <w:txbxContent>
                        <w:p w:rsidR="000503C3" w:rsidRDefault="000503C3" w:rsidP="00C5299D">
                          <w:pPr>
                            <w:jc w:val="center"/>
                          </w:pPr>
                        </w:p>
                      </w:txbxContent>
                    </v:textbox>
                  </v:rect>
                  <v:rect id="Rectangle 3" o:spid="_x0000_s1048" style="position:absolute;left:3637;top:5900;width:2236;height:648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" fillcolor="white [3201]" strokecolor="black [3213]" strokeweight="1pt">
                    <v:path arrowok="t"/>
                    <v:textbox style="mso-next-textbox:#Rectangle 3">
                      <w:txbxContent>
                        <w:p w:rsidR="000503C3" w:rsidRDefault="000503C3" w:rsidP="00C5299D"/>
                      </w:txbxContent>
                    </v:textbox>
                  </v:rect>
                  <v:rect id="_x0000_s1049" style="position:absolute;left:1348;top:7372;width:1757;height:162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" fillcolor="white [3201]" strokecolor="black [3213]" strokeweight="1pt">
                    <v:path arrowok="t"/>
                    <v:textbox style="mso-next-textbox:#_x0000_s1049">
                      <w:txbxContent>
                        <w:p w:rsidR="000503C3" w:rsidRPr="00677824" w:rsidRDefault="000503C3" w:rsidP="00C5299D">
                          <w:pPr>
                            <w:jc w:val="center"/>
                            <w:rPr>
                              <w:rFonts w:ascii="Times New Roman" w:hAnsi="Times New Roman" w:cs="Times New Roman"/>
                              <w:b/>
                            </w:rPr>
                          </w:pPr>
                          <w:r w:rsidRPr="00677824">
                            <w:rPr>
                              <w:rFonts w:ascii="Times New Roman" w:hAnsi="Times New Roman" w:cs="Times New Roman"/>
                              <w:b/>
                            </w:rPr>
                            <w:t xml:space="preserve">Nigerian News Headlines Training Dataset </w:t>
                          </w:r>
                        </w:p>
                      </w:txbxContent>
                    </v:textbox>
                  </v:rect>
                  <v:rect id="_x0000_s1050" style="position:absolute;left:1348;top:10119;width:1757;height:1627;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" fillcolor="white [3201]" strokecolor="black [3213]" strokeweight="1pt">
                    <v:path arrowok="t"/>
                    <v:textbox style="mso-next-textbox:#_x0000_s1050">
                      <w:txbxContent>
                        <w:p w:rsidR="000503C3" w:rsidRPr="00677824" w:rsidRDefault="000503C3" w:rsidP="00C5299D">
                          <w:pPr>
                            <w:jc w:val="center"/>
                            <w:rPr>
                              <w:rFonts w:ascii="Times New Roman" w:hAnsi="Times New Roman" w:cs="Times New Roman"/>
                              <w:b/>
                            </w:rPr>
                          </w:pPr>
                          <w:r w:rsidRPr="00677824">
                            <w:rPr>
                              <w:rFonts w:ascii="Times New Roman" w:hAnsi="Times New Roman" w:cs="Times New Roman"/>
                              <w:b/>
                            </w:rPr>
                            <w:t>Nigerian News Headlines Testing Dataset</w:t>
                          </w:r>
                        </w:p>
                      </w:txbxContent>
                    </v:textbox>
                  </v:rect>
                  <v:rect id="_x0000_s1051" style="position:absolute;left:1552;top:5911;width:1720;height:5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" fillcolor="white [3201]" stroked="f" strokeweight="1pt">
                    <v:textbox style="mso-next-textbox:#_x0000_s1051">
                      <w:txbxContent>
                        <w:p w:rsidR="000503C3" w:rsidRPr="00CB7585" w:rsidRDefault="000503C3" w:rsidP="00C5299D">
                          <w:pPr>
                            <w:jc w:val="center"/>
                            <w:rPr>
                              <w:rFonts w:ascii="Times New Roman" w:hAnsi="Times New Roman" w:cs="Times New Roman"/>
                              <w:b/>
                              <w:color w:val="C00000"/>
                              <w:sz w:val="28"/>
                              <w:szCs w:val="28"/>
                            </w:rPr>
                          </w:pPr>
                          <w:r w:rsidRPr="00CB7585">
                            <w:rPr>
                              <w:rFonts w:ascii="Times New Roman" w:hAnsi="Times New Roman" w:cs="Times New Roman"/>
                              <w:b/>
                              <w:color w:val="C00000"/>
                              <w:sz w:val="28"/>
                              <w:szCs w:val="28"/>
                            </w:rPr>
                            <w:t>Dataset</w:t>
                          </w:r>
                        </w:p>
                      </w:txbxContent>
                    </v:textbox>
                  </v:rect>
                  <v:rect id="_x0000_s1052" style="position:absolute;left:3739;top:5930;width:2113;height:5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" fillcolor="white [3201]" stroked="f" strokeweight="1pt">
                    <v:textbox style="mso-next-textbox:#_x0000_s1052">
                      <w:txbxContent>
                        <w:p w:rsidR="000503C3" w:rsidRPr="00CB7585" w:rsidRDefault="000503C3" w:rsidP="00C5299D">
                          <w:pPr>
                            <w:jc w:val="center"/>
                            <w:rPr>
                              <w:rFonts w:ascii="Times New Roman" w:hAnsi="Times New Roman" w:cs="Times New Roman"/>
                              <w:b/>
                              <w:color w:val="C00000"/>
                              <w:sz w:val="28"/>
                              <w:szCs w:val="28"/>
                            </w:rPr>
                          </w:pPr>
                          <w:r w:rsidRPr="00CB7585">
                            <w:rPr>
                              <w:rFonts w:ascii="Times New Roman" w:hAnsi="Times New Roman" w:cs="Times New Roman"/>
                              <w:b/>
                              <w:color w:val="C00000"/>
                              <w:sz w:val="28"/>
                              <w:szCs w:val="28"/>
                            </w:rPr>
                            <w:t>Pre-Processing</w:t>
                          </w:r>
                        </w:p>
                      </w:txbxContent>
                    </v:textbox>
                  </v:rect>
                  <v:rect id="_x0000_s1053" style="position:absolute;left:3684;top:7873;width:2141;height:57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" fillcolor="white [3201]" strokecolor="black [3213]" strokeweight="1pt">
                    <v:path arrowok="t"/>
                    <v:textbox style="mso-next-textbox:#_x0000_s1053">
                      <w:txbxContent>
                        <w:p w:rsidR="000503C3" w:rsidRPr="00CB7585" w:rsidRDefault="000503C3" w:rsidP="00C5299D">
                          <w:pPr>
                            <w:jc w:val="center"/>
                            <w:rPr>
                              <w:rFonts w:ascii="Times New Roman" w:hAnsi="Times New Roman" w:cs="Times New Roman"/>
                              <w:b/>
                              <w:sz w:val="24"/>
                              <w:szCs w:val="24"/>
                            </w:rPr>
                          </w:pPr>
                          <w:r w:rsidRPr="00CB7585">
                            <w:rPr>
                              <w:rFonts w:ascii="Times New Roman" w:hAnsi="Times New Roman" w:cs="Times New Roman"/>
                              <w:b/>
                              <w:sz w:val="24"/>
                              <w:szCs w:val="24"/>
                            </w:rPr>
                            <w:t xml:space="preserve">Tokenization </w:t>
                          </w:r>
                        </w:p>
                      </w:txbxContent>
                    </v:textbox>
                  </v:rect>
                  <v:rect id="_x0000_s1054" style="position:absolute;left:3703;top:9201;width:2113;height:6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" fillcolor="white [3201]" strokecolor="black [3213]" strokeweight="1pt">
                    <v:path arrowok="t"/>
                    <v:textbox style="mso-next-textbox:#_x0000_s1054">
                      <w:txbxContent>
                        <w:p w:rsidR="000503C3" w:rsidRPr="00CB7585" w:rsidRDefault="000503C3" w:rsidP="00C5299D">
                          <w:pPr>
                            <w:jc w:val="center"/>
                            <w:rPr>
                              <w:rFonts w:ascii="Times New Roman" w:hAnsi="Times New Roman" w:cs="Times New Roman"/>
                              <w:b/>
                              <w:sz w:val="20"/>
                              <w:szCs w:val="20"/>
                            </w:rPr>
                          </w:pPr>
                          <w:r w:rsidRPr="00CB7585">
                            <w:rPr>
                              <w:rFonts w:ascii="Times New Roman" w:hAnsi="Times New Roman" w:cs="Times New Roman"/>
                              <w:b/>
                              <w:sz w:val="20"/>
                              <w:szCs w:val="20"/>
                            </w:rPr>
                            <w:t xml:space="preserve">Stop Words Removal </w:t>
                          </w:r>
                        </w:p>
                      </w:txbxContent>
                    </v:textbox>
                  </v:rect>
                  <v:rect id="Rectangle 12" o:spid="_x0000_s1055" style="position:absolute;left:3703;top:10604;width:2131;height:579;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" fillcolor="white [3201]" strokecolor="black [3213]" strokeweight="1pt">
                    <v:path arrowok="t"/>
                    <v:textbox style="mso-next-textbox:#Rectangle 12">
                      <w:txbxContent>
                        <w:p w:rsidR="000503C3" w:rsidRPr="00CB7585" w:rsidRDefault="000503C3" w:rsidP="00C5299D">
                          <w:pPr>
                            <w:jc w:val="center"/>
                            <w:rPr>
                              <w:rFonts w:ascii="Times New Roman" w:hAnsi="Times New Roman" w:cs="Times New Roman"/>
                              <w:b/>
                              <w:sz w:val="24"/>
                              <w:szCs w:val="24"/>
                            </w:rPr>
                          </w:pPr>
                          <w:r w:rsidRPr="00CB7585">
                            <w:rPr>
                              <w:rFonts w:ascii="Times New Roman" w:hAnsi="Times New Roman" w:cs="Times New Roman"/>
                              <w:b/>
                              <w:sz w:val="24"/>
                              <w:szCs w:val="24"/>
                            </w:rPr>
                            <w:t>Word Stemming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56" type="#_x0000_t67" style="position:absolute;left:4694;top:8470;width:114;height:72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" adj="19892" fillcolor="white [3201]" strokecolor="black [3213]" strokeweight="1pt">
                    <v:path arrowok="t"/>
                  </v:shape>
                  <v:shape id="Arrow: Down 15" o:spid="_x0000_s1057" type="#_x0000_t67" style="position:absolute;left:4687;top:9892;width:113;height:69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" adj="19841" fillcolor="white [3201]" strokecolor="black [3213]" strokeweight="1pt">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8" type="#_x0000_t13" style="position:absolute;left:3105;top:10803;width:634;height:1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"/>
                  <v:shape id="_x0000_s1059" type="#_x0000_t13" style="position:absolute;left:3105;top:8088;width:634;height:1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"/>
                </v:group>
                <v:group id="_x0000_s1060" style="position:absolute;left:5852;top:5900;width:4957;height:6444" coordorigin="5852,5900" coordsize="4957,6444">
                  <v:rect id="Rectangle 4" o:spid="_x0000_s1061" style="position:absolute;left:6128;top:5900;width:2255;height:64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" fillcolor="white [3201]" strokecolor="black [3213]" strokeweight="1pt">
                    <v:path arrowok="t"/>
                  </v:rect>
                  <v:rect id="_x0000_s1062" style="position:absolute;left:6202;top:5923;width:2113;height:81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" fillcolor="white [3201]" stroked="f" strokeweight="1pt">
                    <v:textbox style="mso-next-textbox:#_x0000_s1062">
                      <w:txbxContent>
                        <w:p w:rsidR="000503C3" w:rsidRPr="00CB7585" w:rsidRDefault="000503C3" w:rsidP="00C5299D">
                          <w:pPr>
                            <w:jc w:val="center"/>
                            <w:rPr>
                              <w:rFonts w:ascii="Times New Roman" w:hAnsi="Times New Roman" w:cs="Times New Roman"/>
                              <w:b/>
                              <w:color w:val="C00000"/>
                              <w:sz w:val="24"/>
                              <w:szCs w:val="24"/>
                            </w:rPr>
                          </w:pPr>
                          <w:r w:rsidRPr="00CB7585">
                            <w:rPr>
                              <w:rFonts w:ascii="Times New Roman" w:hAnsi="Times New Roman" w:cs="Times New Roman"/>
                              <w:b/>
                              <w:color w:val="C00000"/>
                              <w:sz w:val="24"/>
                              <w:szCs w:val="24"/>
                            </w:rPr>
                            <w:t>Feature Extraction</w:t>
                          </w:r>
                        </w:p>
                      </w:txbxContent>
                    </v:textbox>
                  </v:rect>
                  <v:rect id="_x0000_s1063" style="position:absolute;left:6358;top:8310;width:1757;height:162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" fillcolor="white [3201]" strokecolor="black [3213]" strokeweight="1pt">
                    <v:path arrowok="t"/>
                    <v:textbox style="mso-next-textbox:#_x0000_s1063">
                      <w:txbxContent>
                        <w:p w:rsidR="000503C3" w:rsidRPr="0057680D" w:rsidRDefault="000503C3" w:rsidP="00C5299D">
                          <w:pPr>
                            <w:jc w:val="center"/>
                            <w:rPr>
                              <w:rFonts w:ascii="Times New Roman" w:hAnsi="Times New Roman" w:cs="Times New Roman"/>
                              <w:b/>
                            </w:rPr>
                          </w:pPr>
                          <w:r w:rsidRPr="0057680D">
                            <w:rPr>
                              <w:rFonts w:ascii="Times New Roman" w:hAnsi="Times New Roman" w:cs="Times New Roman"/>
                              <w:b/>
                            </w:rPr>
                            <w:t>Nigerian News Headlines Descriptor (TF-IDF)</w:t>
                          </w:r>
                        </w:p>
                      </w:txbxContent>
                    </v:textbox>
                  </v:rect>
                  <v:rect id="_x0000_s1064" style="position:absolute;left:8686;top:5921;width:2113;height:106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" fillcolor="white [3201]" stroked="f" strokeweight="1pt">
                    <v:textbox style="mso-next-textbox:#_x0000_s1064">
                      <w:txbxContent>
                        <w:p w:rsidR="000503C3" w:rsidRPr="006E485F" w:rsidRDefault="000503C3" w:rsidP="00C5299D">
                          <w:pPr>
                            <w:jc w:val="center"/>
                            <w:rPr>
                              <w:rFonts w:ascii="Times New Roman" w:hAnsi="Times New Roman" w:cs="Times New Roman"/>
                              <w:b/>
                              <w:color w:val="C00000"/>
                              <w:sz w:val="24"/>
                              <w:szCs w:val="24"/>
                            </w:rPr>
                          </w:pPr>
                          <w:r w:rsidRPr="006E485F">
                            <w:rPr>
                              <w:rFonts w:ascii="Times New Roman" w:hAnsi="Times New Roman" w:cs="Times New Roman"/>
                              <w:b/>
                              <w:color w:val="C00000"/>
                              <w:sz w:val="24"/>
                              <w:szCs w:val="24"/>
                            </w:rPr>
                            <w:t>Nigerian News Headlines Classification</w:t>
                          </w:r>
                        </w:p>
                      </w:txbxContent>
                    </v:textbox>
                  </v:rect>
                  <v:rect id="_x0000_s1065" style="position:absolute;left:8746;top:6878;width:1209;height:49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" fillcolor="white [3201]" stroked="f" strokeweight="1pt">
                    <v:textbox style="mso-next-textbox:#_x0000_s1065">
                      <w:txbxContent>
                        <w:p w:rsidR="000503C3" w:rsidRPr="00184480" w:rsidRDefault="000503C3" w:rsidP="00C5299D">
                          <w:pPr>
                            <w:jc w:val="center"/>
                            <w:rPr>
                              <w:rFonts w:ascii="Times New Roman" w:hAnsi="Times New Roman" w:cs="Times New Roman"/>
                              <w:b/>
                              <w:sz w:val="24"/>
                              <w:szCs w:val="24"/>
                            </w:rPr>
                          </w:pPr>
                          <w:r w:rsidRPr="00184480">
                            <w:rPr>
                              <w:rFonts w:ascii="Times New Roman" w:hAnsi="Times New Roman" w:cs="Times New Roman"/>
                              <w:b/>
                              <w:sz w:val="24"/>
                              <w:szCs w:val="24"/>
                            </w:rPr>
                            <w:t>Training</w:t>
                          </w:r>
                        </w:p>
                        <w:p w:rsidR="000503C3" w:rsidRPr="00184480" w:rsidRDefault="000503C3" w:rsidP="00C5299D">
                          <w:pPr>
                            <w:jc w:val="center"/>
                            <w:rPr>
                              <w:rFonts w:ascii="Times New Roman" w:hAnsi="Times New Roman" w:cs="Times New Roman"/>
                              <w:b/>
                              <w:sz w:val="24"/>
                              <w:szCs w:val="24"/>
                            </w:rPr>
                          </w:pPr>
                        </w:p>
                      </w:txbxContent>
                    </v:textbox>
                  </v:rect>
                  <v:rect id="_x0000_s1066" style="position:absolute;left:8729;top:7236;width:2032;height:177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" fillcolor="white [3201]" strokecolor="black [3213]" strokeweight="1pt">
                    <v:path arrowok="t"/>
                    <v:textbox style="mso-next-textbox:#_x0000_s1066">
                      <w:txbxContent>
                        <w:p w:rsidR="000503C3" w:rsidRPr="00DF5FBF" w:rsidRDefault="000503C3" w:rsidP="00C5299D">
                          <w:pPr>
                            <w:pStyle w:val="ListParagraph"/>
                            <w:numPr>
                              <w:ilvl w:val="0"/>
                              <w:numId w:val="34"/>
                            </w:numPr>
                            <w:tabs>
                              <w:tab w:val="left" w:pos="90"/>
                              <w:tab w:val="left" w:pos="180"/>
                            </w:tabs>
                            <w:spacing w:after="160" w:line="276" w:lineRule="auto"/>
                            <w:ind w:left="180" w:hanging="180"/>
                            <w:rPr>
                              <w:b/>
                              <w:szCs w:val="28"/>
                            </w:rPr>
                          </w:pPr>
                          <w:r w:rsidRPr="00DF5FBF">
                            <w:rPr>
                              <w:b/>
                              <w:szCs w:val="28"/>
                            </w:rPr>
                            <w:t>SVM</w:t>
                          </w:r>
                        </w:p>
                        <w:p w:rsidR="000503C3" w:rsidRPr="00DF5FBF" w:rsidRDefault="000503C3" w:rsidP="00C5299D">
                          <w:pPr>
                            <w:pStyle w:val="ListParagraph"/>
                            <w:numPr>
                              <w:ilvl w:val="0"/>
                              <w:numId w:val="34"/>
                            </w:numPr>
                            <w:tabs>
                              <w:tab w:val="left" w:pos="90"/>
                              <w:tab w:val="left" w:pos="180"/>
                            </w:tabs>
                            <w:spacing w:after="160" w:line="276" w:lineRule="auto"/>
                            <w:ind w:left="180" w:hanging="180"/>
                            <w:rPr>
                              <w:b/>
                              <w:szCs w:val="28"/>
                            </w:rPr>
                          </w:pPr>
                          <w:r w:rsidRPr="00DF5FBF">
                            <w:rPr>
                              <w:b/>
                              <w:szCs w:val="28"/>
                            </w:rPr>
                            <w:t>Decision Tree</w:t>
                          </w:r>
                        </w:p>
                        <w:p w:rsidR="000503C3" w:rsidRPr="00DF5FBF" w:rsidRDefault="000503C3" w:rsidP="00C5299D">
                          <w:pPr>
                            <w:pStyle w:val="ListParagraph"/>
                            <w:numPr>
                              <w:ilvl w:val="0"/>
                              <w:numId w:val="34"/>
                            </w:numPr>
                            <w:tabs>
                              <w:tab w:val="left" w:pos="90"/>
                              <w:tab w:val="left" w:pos="180"/>
                            </w:tabs>
                            <w:spacing w:after="160" w:line="276" w:lineRule="auto"/>
                            <w:ind w:left="180" w:hanging="180"/>
                            <w:rPr>
                              <w:b/>
                              <w:szCs w:val="28"/>
                            </w:rPr>
                          </w:pPr>
                          <w:r w:rsidRPr="00DF5FBF">
                            <w:rPr>
                              <w:b/>
                              <w:szCs w:val="28"/>
                            </w:rPr>
                            <w:t xml:space="preserve">Logistic Regression </w:t>
                          </w:r>
                        </w:p>
                        <w:p w:rsidR="000503C3" w:rsidRPr="00DF5FBF" w:rsidRDefault="000503C3" w:rsidP="00C5299D">
                          <w:pPr>
                            <w:pStyle w:val="ListParagraph"/>
                            <w:numPr>
                              <w:ilvl w:val="0"/>
                              <w:numId w:val="34"/>
                            </w:numPr>
                            <w:tabs>
                              <w:tab w:val="left" w:pos="90"/>
                              <w:tab w:val="left" w:pos="180"/>
                            </w:tabs>
                            <w:spacing w:after="160" w:line="276" w:lineRule="auto"/>
                            <w:ind w:left="180" w:hanging="180"/>
                            <w:rPr>
                              <w:b/>
                              <w:szCs w:val="28"/>
                            </w:rPr>
                          </w:pPr>
                          <w:r w:rsidRPr="00DF5FBF">
                            <w:rPr>
                              <w:b/>
                              <w:szCs w:val="28"/>
                            </w:rPr>
                            <w:t>Naïve Bayes</w:t>
                          </w:r>
                        </w:p>
                      </w:txbxContent>
                    </v:textbox>
                  </v:rect>
                  <v:rect id="_x0000_s1067" style="position:absolute;left:8704;top:9036;width:1262;height:39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" fillcolor="white [3201]" stroked="f" strokeweight="1pt">
                    <v:textbox style="mso-next-textbox:#_x0000_s1067">
                      <w:txbxContent>
                        <w:p w:rsidR="000503C3" w:rsidRPr="0068400C" w:rsidRDefault="000503C3" w:rsidP="00C5299D">
                          <w:pPr>
                            <w:jc w:val="center"/>
                            <w:rPr>
                              <w:rFonts w:ascii="Times New Roman" w:hAnsi="Times New Roman" w:cs="Times New Roman"/>
                              <w:b/>
                            </w:rPr>
                          </w:pPr>
                          <w:r w:rsidRPr="0068400C">
                            <w:rPr>
                              <w:rFonts w:ascii="Times New Roman" w:hAnsi="Times New Roman" w:cs="Times New Roman"/>
                              <w:b/>
                            </w:rPr>
                            <w:t xml:space="preserve">Testing </w:t>
                          </w:r>
                        </w:p>
                        <w:p w:rsidR="000503C3" w:rsidRPr="00CB7585" w:rsidRDefault="000503C3" w:rsidP="00C5299D">
                          <w:pPr>
                            <w:jc w:val="center"/>
                            <w:rPr>
                              <w:rFonts w:ascii="Times New Roman" w:hAnsi="Times New Roman" w:cs="Times New Roman"/>
                              <w:b/>
                              <w:sz w:val="28"/>
                              <w:szCs w:val="28"/>
                            </w:rPr>
                          </w:pPr>
                        </w:p>
                      </w:txbxContent>
                    </v:textbox>
                  </v:rect>
                  <v:rect id="_x0000_s1068" style="position:absolute;left:8729;top:9429;width:2032;height: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" fillcolor="white [3201]" strokecolor="black [3213]" strokeweight="1pt">
                    <v:path arrowok="t"/>
                    <v:textbox style="mso-next-textbox:#_x0000_s1068">
                      <w:txbxContent>
                        <w:p w:rsidR="000503C3" w:rsidRPr="006D3F32" w:rsidRDefault="000503C3" w:rsidP="00C5299D">
                          <w:pPr>
                            <w:pStyle w:val="ListParagraph"/>
                            <w:tabs>
                              <w:tab w:val="left" w:pos="0"/>
                              <w:tab w:val="left" w:pos="90"/>
                            </w:tabs>
                            <w:spacing w:line="276" w:lineRule="auto"/>
                            <w:ind w:left="180" w:hanging="90"/>
                            <w:rPr>
                              <w:b/>
                              <w:sz w:val="26"/>
                              <w:szCs w:val="26"/>
                            </w:rPr>
                          </w:pPr>
                          <w:r w:rsidRPr="006D3F32">
                            <w:rPr>
                              <w:b/>
                              <w:sz w:val="26"/>
                              <w:szCs w:val="26"/>
                            </w:rPr>
                            <w:t>Classification</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6" o:spid="_x0000_s1069" type="#_x0000_t7" style="position:absolute;left:8698;top:10387;width:2111;height:16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" adj="3320">
                    <v:textbox style="mso-next-textbox:#AutoShape 26">
                      <w:txbxContent>
                        <w:p w:rsidR="000503C3" w:rsidRPr="006D3F32" w:rsidRDefault="000503C3" w:rsidP="00C5299D">
                          <w:pPr>
                            <w:rPr>
                              <w:rFonts w:ascii="Times New Roman" w:hAnsi="Times New Roman" w:cs="Times New Roman"/>
                              <w:b/>
                              <w:sz w:val="20"/>
                              <w:szCs w:val="20"/>
                            </w:rPr>
                          </w:pPr>
                          <w:r w:rsidRPr="006D3F32">
                            <w:rPr>
                              <w:rFonts w:ascii="Times New Roman" w:hAnsi="Times New Roman" w:cs="Times New Roman"/>
                              <w:b/>
                              <w:sz w:val="20"/>
                              <w:szCs w:val="20"/>
                            </w:rPr>
                            <w:t xml:space="preserve">Classification </w:t>
                          </w:r>
                          <w:r>
                            <w:rPr>
                              <w:rFonts w:ascii="Times New Roman" w:hAnsi="Times New Roman" w:cs="Times New Roman"/>
                              <w:b/>
                              <w:sz w:val="20"/>
                              <w:szCs w:val="20"/>
                            </w:rPr>
                            <w:t xml:space="preserve">Output </w:t>
                          </w:r>
                          <w:r w:rsidRPr="006D3F32">
                            <w:rPr>
                              <w:rFonts w:ascii="Times New Roman" w:hAnsi="Times New Roman" w:cs="Times New Roman"/>
                              <w:b/>
                              <w:sz w:val="20"/>
                              <w:szCs w:val="20"/>
                            </w:rPr>
                            <w:t>and performance Evaluation</w:t>
                          </w:r>
                        </w:p>
                      </w:txbxContent>
                    </v:textbox>
                  </v:shape>
                  <v:shape id="AutoShape 27" o:spid="_x0000_s1070" type="#_x0000_t13" style="position:absolute;left:8383;top:9616;width:366;height:1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"/>
                  <v:shape id="Arrow: Down 14" o:spid="_x0000_s1071" type="#_x0000_t67" style="position:absolute;left:9966;top:10036;width:114;height:3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" adj="18062" fillcolor="white [3201]" strokecolor="black [3213]" strokeweight="1pt">
                    <v:path arrowok="t"/>
                  </v:shape>
                  <v:shape id="AutoShape 30" o:spid="_x0000_s1072" type="#_x0000_t13" style="position:absolute;left:8380;top:7729;width:366;height:1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"/>
                  <v:shape id="AutoShape 31" o:spid="_x0000_s1073" type="#_x0000_t13" style="position:absolute;left:5852;top:8713;width:506;height:1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"/>
                </v:group>
              </v:group>
            </v:group>
            <v:shape id="_x0000_s1075" type="#_x0000_t67" style="position:absolute;left:7185;top:9947;width:143;height:450" filled="f" fillcolor="#c00000">
              <v:textbox style="layout-flow:vertical-ideographic"/>
            </v:shape>
            <v:rect id="_x0000_s1107" style="position:absolute;left:6358;top:10399;width:1757;height:1033" filled="f" fillcolor="#c00000">
              <v:textbox>
                <w:txbxContent>
                  <w:p w:rsidR="000503C3" w:rsidRPr="001A4A90" w:rsidRDefault="000503C3" w:rsidP="001A4A90">
                    <w:pPr>
                      <w:jc w:val="center"/>
                      <w:rPr>
                        <w:rFonts w:ascii="Times New Roman" w:hAnsi="Times New Roman" w:cs="Times New Roman"/>
                        <w:b/>
                        <w:sz w:val="24"/>
                        <w:szCs w:val="24"/>
                      </w:rPr>
                    </w:pPr>
                    <w:r w:rsidRPr="001A4A90">
                      <w:rPr>
                        <w:rFonts w:ascii="Times New Roman" w:hAnsi="Times New Roman" w:cs="Times New Roman"/>
                        <w:b/>
                        <w:sz w:val="24"/>
                        <w:szCs w:val="24"/>
                      </w:rPr>
                      <w:t>Bag of words (BoW)</w:t>
                    </w:r>
                  </w:p>
                </w:txbxContent>
              </v:textbox>
            </v:rect>
          </v:group>
        </w:pict>
      </w:r>
    </w:p>
    <w:p w:rsidR="00C5299D" w:rsidRPr="00843C47" w:rsidRDefault="00C5299D" w:rsidP="00CC1B87">
      <w:pPr>
        <w:pStyle w:val="Default"/>
        <w:spacing w:line="360" w:lineRule="auto"/>
        <w:jc w:val="both"/>
        <w:rPr>
          <w:b/>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p>
    <w:p w:rsidR="00C5299D" w:rsidRPr="00843C47" w:rsidRDefault="00C5299D" w:rsidP="00CC1B87">
      <w:pPr>
        <w:pStyle w:val="Default"/>
        <w:spacing w:line="360" w:lineRule="auto"/>
        <w:jc w:val="both"/>
        <w:rPr>
          <w:bCs/>
          <w:color w:val="000000" w:themeColor="text1"/>
        </w:rPr>
      </w:pPr>
      <w:r w:rsidRPr="00843C47">
        <w:rPr>
          <w:bCs/>
          <w:color w:val="000000" w:themeColor="text1"/>
        </w:rPr>
        <w:t>Figure 3.1</w:t>
      </w:r>
      <w:r w:rsidRPr="00843C47">
        <w:rPr>
          <w:bCs/>
          <w:color w:val="000000" w:themeColor="text1"/>
        </w:rPr>
        <w:tab/>
        <w:t>Classification architecture used for the Nigerian News Headlines</w:t>
      </w:r>
    </w:p>
    <w:p w:rsidR="00C5299D" w:rsidRPr="00843C47" w:rsidRDefault="00C5299D" w:rsidP="00CC1B87">
      <w:pPr>
        <w:pStyle w:val="Default"/>
        <w:spacing w:line="360" w:lineRule="auto"/>
        <w:jc w:val="both"/>
        <w:rPr>
          <w:b/>
          <w:color w:val="000000" w:themeColor="text1"/>
        </w:rPr>
      </w:pPr>
    </w:p>
    <w:p w:rsidR="006E485F" w:rsidRPr="00843C47" w:rsidRDefault="006E485F" w:rsidP="00CC1B87">
      <w:pPr>
        <w:pStyle w:val="Default"/>
        <w:spacing w:line="360" w:lineRule="auto"/>
        <w:jc w:val="both"/>
        <w:rPr>
          <w:b/>
          <w:color w:val="000000" w:themeColor="text1"/>
        </w:rPr>
      </w:pPr>
    </w:p>
    <w:p w:rsidR="00C5299D" w:rsidRPr="00843C47" w:rsidRDefault="00DA29CF" w:rsidP="00CC1B87">
      <w:pPr>
        <w:pStyle w:val="Default"/>
        <w:spacing w:line="360" w:lineRule="auto"/>
        <w:jc w:val="both"/>
        <w:rPr>
          <w:bCs/>
          <w:color w:val="000000" w:themeColor="text1"/>
        </w:rPr>
      </w:pPr>
      <w:r w:rsidRPr="00843C47">
        <w:rPr>
          <w:b/>
          <w:color w:val="000000" w:themeColor="text1"/>
        </w:rPr>
        <w:lastRenderedPageBreak/>
        <w:t>3.1</w:t>
      </w:r>
      <w:r w:rsidRPr="00843C47">
        <w:rPr>
          <w:b/>
          <w:color w:val="000000" w:themeColor="text1"/>
        </w:rPr>
        <w:tab/>
        <w:t>DATASET COLLECTION</w:t>
      </w:r>
    </w:p>
    <w:p w:rsidR="00C5299D" w:rsidRPr="00843C47" w:rsidRDefault="00C5299D" w:rsidP="00CC1B87">
      <w:pPr>
        <w:pStyle w:val="Normal1"/>
        <w:spacing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The news headlines were sorted from different Nigerian News Vendors which include</w:t>
      </w:r>
      <w:r w:rsidR="00AE377D" w:rsidRPr="00843C47">
        <w:rPr>
          <w:rFonts w:ascii="Times New Roman" w:eastAsia="Times New Roman" w:hAnsi="Times New Roman" w:cs="Times New Roman"/>
          <w:color w:val="000000"/>
          <w:sz w:val="24"/>
          <w:szCs w:val="24"/>
        </w:rPr>
        <w:t>s</w:t>
      </w:r>
      <w:r w:rsidRPr="00843C47">
        <w:rPr>
          <w:rFonts w:ascii="Times New Roman" w:eastAsia="Times New Roman" w:hAnsi="Times New Roman" w:cs="Times New Roman"/>
          <w:color w:val="000000"/>
          <w:sz w:val="24"/>
          <w:szCs w:val="24"/>
        </w:rPr>
        <w:t xml:space="preserve"> Vanguard, Punch, The Nations, Daily Times, Daily Trust, Sun News Online, Sports Bild, The Eagles Online and many more. The news headlines were annotated manually and </w:t>
      </w:r>
      <w:r w:rsidRPr="00843C47">
        <w:rPr>
          <w:rFonts w:ascii="Times New Roman" w:eastAsia="Times New Roman" w:hAnsi="Times New Roman" w:cs="Times New Roman"/>
          <w:sz w:val="24"/>
          <w:szCs w:val="24"/>
        </w:rPr>
        <w:t>were</w:t>
      </w:r>
      <w:r w:rsidRPr="00843C47">
        <w:rPr>
          <w:rFonts w:ascii="Times New Roman" w:eastAsia="Times New Roman" w:hAnsi="Times New Roman" w:cs="Times New Roman"/>
          <w:color w:val="000000"/>
          <w:sz w:val="24"/>
          <w:szCs w:val="24"/>
        </w:rPr>
        <w:t xml:space="preserve"> gathered from January 1</w:t>
      </w:r>
      <w:r w:rsidRPr="00843C47">
        <w:rPr>
          <w:rFonts w:ascii="Times New Roman" w:eastAsia="Times New Roman" w:hAnsi="Times New Roman" w:cs="Times New Roman"/>
          <w:color w:val="000000"/>
          <w:sz w:val="24"/>
          <w:szCs w:val="24"/>
          <w:vertAlign w:val="superscript"/>
        </w:rPr>
        <w:t>st</w:t>
      </w:r>
      <w:r w:rsidRPr="00843C47">
        <w:rPr>
          <w:rFonts w:ascii="Times New Roman" w:eastAsia="Times New Roman" w:hAnsi="Times New Roman" w:cs="Times New Roman"/>
          <w:color w:val="000000"/>
          <w:sz w:val="24"/>
          <w:szCs w:val="24"/>
        </w:rPr>
        <w:t xml:space="preserve"> to December 3</w:t>
      </w:r>
      <w:r w:rsidRPr="00843C47">
        <w:rPr>
          <w:rFonts w:ascii="Times New Roman" w:eastAsia="Times New Roman" w:hAnsi="Times New Roman" w:cs="Times New Roman"/>
          <w:sz w:val="24"/>
          <w:szCs w:val="24"/>
        </w:rPr>
        <w:t>1</w:t>
      </w:r>
      <w:r w:rsidRPr="00843C47">
        <w:rPr>
          <w:rFonts w:ascii="Times New Roman" w:eastAsia="Times New Roman" w:hAnsi="Times New Roman" w:cs="Times New Roman"/>
          <w:color w:val="000000"/>
          <w:sz w:val="24"/>
          <w:szCs w:val="24"/>
          <w:vertAlign w:val="superscript"/>
        </w:rPr>
        <w:t>th</w:t>
      </w:r>
      <w:r w:rsidRPr="00843C47">
        <w:rPr>
          <w:rFonts w:ascii="Times New Roman" w:eastAsia="Times New Roman" w:hAnsi="Times New Roman" w:cs="Times New Roman"/>
          <w:color w:val="000000"/>
          <w:sz w:val="24"/>
          <w:szCs w:val="24"/>
        </w:rPr>
        <w:t xml:space="preserve">of the year 2020. There are </w:t>
      </w:r>
      <w:r w:rsidR="004F6D34">
        <w:rPr>
          <w:rFonts w:ascii="Times New Roman" w:eastAsia="Times New Roman" w:hAnsi="Times New Roman" w:cs="Times New Roman"/>
          <w:sz w:val="24"/>
          <w:szCs w:val="24"/>
        </w:rPr>
        <w:t>8386</w:t>
      </w:r>
      <w:r w:rsidRPr="00843C47">
        <w:rPr>
          <w:rFonts w:ascii="Times New Roman" w:eastAsia="Times New Roman" w:hAnsi="Times New Roman" w:cs="Times New Roman"/>
          <w:color w:val="000000"/>
          <w:sz w:val="24"/>
          <w:szCs w:val="24"/>
        </w:rPr>
        <w:t xml:space="preserve">rows in the dataset and there are 50 primary categories </w:t>
      </w:r>
      <w:r w:rsidRPr="00843C47">
        <w:rPr>
          <w:rFonts w:ascii="Times New Roman" w:eastAsia="Times New Roman" w:hAnsi="Times New Roman" w:cs="Times New Roman"/>
          <w:sz w:val="24"/>
          <w:szCs w:val="24"/>
        </w:rPr>
        <w:t>and 41 secondary categories which</w:t>
      </w:r>
      <w:r w:rsidRPr="00843C47">
        <w:rPr>
          <w:rFonts w:ascii="Times New Roman" w:eastAsia="Times New Roman" w:hAnsi="Times New Roman" w:cs="Times New Roman"/>
          <w:color w:val="000000"/>
          <w:sz w:val="24"/>
          <w:szCs w:val="24"/>
        </w:rPr>
        <w:t xml:space="preserve"> includes</w:t>
      </w:r>
      <w:r w:rsidR="00F62500">
        <w:rPr>
          <w:rFonts w:ascii="Times New Roman" w:eastAsia="Times New Roman" w:hAnsi="Times New Roman" w:cs="Times New Roman"/>
          <w:color w:val="000000"/>
          <w:sz w:val="24"/>
          <w:szCs w:val="24"/>
        </w:rPr>
        <w:t xml:space="preserve"> rape, murder, crime, politics, </w:t>
      </w:r>
      <w:r w:rsidRPr="00843C47">
        <w:rPr>
          <w:rFonts w:ascii="Times New Roman" w:eastAsia="Times New Roman" w:hAnsi="Times New Roman" w:cs="Times New Roman"/>
          <w:color w:val="000000"/>
          <w:sz w:val="24"/>
          <w:szCs w:val="24"/>
        </w:rPr>
        <w:t xml:space="preserve">education, </w:t>
      </w:r>
      <w:r w:rsidR="00A60278">
        <w:rPr>
          <w:rFonts w:ascii="Times New Roman" w:eastAsia="Times New Roman" w:hAnsi="Times New Roman" w:cs="Times New Roman"/>
          <w:color w:val="000000"/>
          <w:sz w:val="24"/>
          <w:szCs w:val="24"/>
        </w:rPr>
        <w:t>science&amp;</w:t>
      </w:r>
      <w:r w:rsidRPr="00843C47">
        <w:rPr>
          <w:rFonts w:ascii="Times New Roman" w:eastAsia="Times New Roman" w:hAnsi="Times New Roman" w:cs="Times New Roman"/>
          <w:color w:val="000000"/>
          <w:sz w:val="24"/>
          <w:szCs w:val="24"/>
        </w:rPr>
        <w:t xml:space="preserve">technology, legal, legislative, pandemic, health, business, corruption, education, death, </w:t>
      </w:r>
      <w:r w:rsidR="00A60278">
        <w:rPr>
          <w:rFonts w:ascii="Times New Roman" w:eastAsia="Times New Roman" w:hAnsi="Times New Roman" w:cs="Times New Roman"/>
          <w:color w:val="000000"/>
          <w:sz w:val="24"/>
          <w:szCs w:val="24"/>
        </w:rPr>
        <w:t>finance&amp;</w:t>
      </w:r>
      <w:r w:rsidRPr="00843C47">
        <w:rPr>
          <w:rFonts w:ascii="Times New Roman" w:eastAsia="Times New Roman" w:hAnsi="Times New Roman" w:cs="Times New Roman"/>
          <w:color w:val="000000"/>
          <w:sz w:val="24"/>
          <w:szCs w:val="24"/>
        </w:rPr>
        <w:t>economy, drugs, employment, entertainment</w:t>
      </w:r>
      <w:r w:rsidRPr="00843C47">
        <w:rPr>
          <w:rFonts w:ascii="Times New Roman" w:eastAsia="Times New Roman" w:hAnsi="Times New Roman" w:cs="Times New Roman"/>
          <w:sz w:val="24"/>
          <w:szCs w:val="24"/>
        </w:rPr>
        <w:t xml:space="preserve">, </w:t>
      </w:r>
      <w:r w:rsidR="006E1BE2">
        <w:rPr>
          <w:rFonts w:ascii="Times New Roman" w:eastAsia="Times New Roman" w:hAnsi="Times New Roman" w:cs="Times New Roman"/>
          <w:sz w:val="24"/>
          <w:szCs w:val="24"/>
        </w:rPr>
        <w:t>food&amp;</w:t>
      </w:r>
      <w:r w:rsidRPr="00843C47">
        <w:rPr>
          <w:rFonts w:ascii="Times New Roman" w:eastAsia="Times New Roman" w:hAnsi="Times New Roman" w:cs="Times New Roman"/>
          <w:sz w:val="24"/>
          <w:szCs w:val="24"/>
        </w:rPr>
        <w:t xml:space="preserve">agriculture, accident, </w:t>
      </w:r>
      <w:r w:rsidR="00A60278" w:rsidRPr="00843C47">
        <w:rPr>
          <w:rFonts w:ascii="Times New Roman" w:eastAsia="Times New Roman" w:hAnsi="Times New Roman" w:cs="Times New Roman"/>
          <w:sz w:val="24"/>
          <w:szCs w:val="24"/>
        </w:rPr>
        <w:t>government</w:t>
      </w:r>
      <w:r w:rsidR="00A60278">
        <w:rPr>
          <w:rFonts w:ascii="Times New Roman" w:eastAsia="Times New Roman" w:hAnsi="Times New Roman" w:cs="Times New Roman"/>
          <w:sz w:val="24"/>
          <w:szCs w:val="24"/>
        </w:rPr>
        <w:t>&amp;</w:t>
      </w:r>
      <w:r w:rsidRPr="00843C47">
        <w:rPr>
          <w:rFonts w:ascii="Times New Roman" w:eastAsia="Times New Roman" w:hAnsi="Times New Roman" w:cs="Times New Roman"/>
          <w:sz w:val="24"/>
          <w:szCs w:val="24"/>
        </w:rPr>
        <w:t>administration, aviation, border control, chieftaincy, child abuse, communication, cultism, crash, democracy, disaster, disa</w:t>
      </w:r>
      <w:r w:rsidR="00A60278">
        <w:rPr>
          <w:rFonts w:ascii="Times New Roman" w:eastAsia="Times New Roman" w:hAnsi="Times New Roman" w:cs="Times New Roman"/>
          <w:sz w:val="24"/>
          <w:szCs w:val="24"/>
        </w:rPr>
        <w:t>ster management, disease, drug</w:t>
      </w:r>
      <w:r w:rsidR="007F6DFF">
        <w:rPr>
          <w:rFonts w:ascii="Times New Roman" w:eastAsia="Times New Roman" w:hAnsi="Times New Roman" w:cs="Times New Roman"/>
          <w:sz w:val="24"/>
          <w:szCs w:val="24"/>
        </w:rPr>
        <w:t>s</w:t>
      </w:r>
      <w:r w:rsidRPr="00843C47">
        <w:rPr>
          <w:rFonts w:ascii="Times New Roman" w:eastAsia="Times New Roman" w:hAnsi="Times New Roman" w:cs="Times New Roman"/>
          <w:sz w:val="24"/>
          <w:szCs w:val="24"/>
        </w:rPr>
        <w:t>, so</w:t>
      </w:r>
      <w:r w:rsidR="006903DD">
        <w:rPr>
          <w:rFonts w:ascii="Times New Roman" w:eastAsia="Times New Roman" w:hAnsi="Times New Roman" w:cs="Times New Roman"/>
          <w:sz w:val="24"/>
          <w:szCs w:val="24"/>
        </w:rPr>
        <w:t>cial, public health, education</w:t>
      </w:r>
      <w:r w:rsidRPr="00843C47">
        <w:rPr>
          <w:rFonts w:ascii="Times New Roman" w:eastAsia="Times New Roman" w:hAnsi="Times New Roman" w:cs="Times New Roman"/>
          <w:sz w:val="24"/>
          <w:szCs w:val="24"/>
        </w:rPr>
        <w:t>, environment,</w:t>
      </w:r>
      <w:r w:rsidR="006903DD">
        <w:rPr>
          <w:rFonts w:ascii="Times New Roman" w:eastAsia="Times New Roman" w:hAnsi="Times New Roman" w:cs="Times New Roman"/>
          <w:sz w:val="24"/>
          <w:szCs w:val="24"/>
        </w:rPr>
        <w:t>tourism&amp;culture</w:t>
      </w:r>
      <w:r w:rsidR="006E1BE2">
        <w:rPr>
          <w:rFonts w:ascii="Times New Roman" w:eastAsia="Times New Roman" w:hAnsi="Times New Roman" w:cs="Times New Roman"/>
          <w:sz w:val="24"/>
          <w:szCs w:val="24"/>
        </w:rPr>
        <w:t>,</w:t>
      </w:r>
      <w:r w:rsidRPr="00843C47">
        <w:rPr>
          <w:rFonts w:ascii="Times New Roman" w:eastAsia="Times New Roman" w:hAnsi="Times New Roman" w:cs="Times New Roman"/>
          <w:sz w:val="24"/>
          <w:szCs w:val="24"/>
        </w:rPr>
        <w:t xml:space="preserve"> la</w:t>
      </w:r>
      <w:r w:rsidR="00A60278">
        <w:rPr>
          <w:rFonts w:ascii="Times New Roman" w:eastAsia="Times New Roman" w:hAnsi="Times New Roman" w:cs="Times New Roman"/>
          <w:sz w:val="24"/>
          <w:szCs w:val="24"/>
        </w:rPr>
        <w:t>w enforcement, weather, travels</w:t>
      </w:r>
      <w:r w:rsidRPr="00843C47">
        <w:rPr>
          <w:rFonts w:ascii="Times New Roman" w:eastAsia="Times New Roman" w:hAnsi="Times New Roman" w:cs="Times New Roman"/>
          <w:sz w:val="24"/>
          <w:szCs w:val="24"/>
        </w:rPr>
        <w:t xml:space="preserve">, infrastructure, internally displaced persons, </w:t>
      </w:r>
      <w:r w:rsidR="007F6DFF">
        <w:rPr>
          <w:rFonts w:ascii="Times New Roman" w:eastAsia="Times New Roman" w:hAnsi="Times New Roman" w:cs="Times New Roman"/>
          <w:sz w:val="24"/>
          <w:szCs w:val="24"/>
        </w:rPr>
        <w:t>defense</w:t>
      </w:r>
      <w:r w:rsidRPr="00843C47">
        <w:rPr>
          <w:rFonts w:ascii="Times New Roman" w:eastAsia="Times New Roman" w:hAnsi="Times New Roman" w:cs="Times New Roman"/>
          <w:sz w:val="24"/>
          <w:szCs w:val="24"/>
        </w:rPr>
        <w:t xml:space="preserve">, mineral resources, oil&amp;gas, </w:t>
      </w:r>
      <w:r w:rsidR="00A60278">
        <w:rPr>
          <w:rFonts w:ascii="Times New Roman" w:eastAsia="Times New Roman" w:hAnsi="Times New Roman" w:cs="Times New Roman"/>
          <w:sz w:val="24"/>
          <w:szCs w:val="24"/>
        </w:rPr>
        <w:t>riot&amp;protest, religion, sports, suicide</w:t>
      </w:r>
      <w:r w:rsidRPr="00843C47">
        <w:rPr>
          <w:rFonts w:ascii="Times New Roman" w:eastAsia="Times New Roman" w:hAnsi="Times New Roman" w:cs="Times New Roman"/>
          <w:sz w:val="24"/>
          <w:szCs w:val="24"/>
        </w:rPr>
        <w:t>, terrorism and transport respectively</w:t>
      </w:r>
      <w:r w:rsidRPr="00843C47">
        <w:rPr>
          <w:rFonts w:ascii="Times New Roman" w:eastAsia="Times New Roman" w:hAnsi="Times New Roman" w:cs="Times New Roman"/>
          <w:color w:val="000000"/>
          <w:sz w:val="24"/>
          <w:szCs w:val="24"/>
        </w:rPr>
        <w:t>. The nature of the dataset is text and its format is csv. The figure below presents the sample of the dataset.</w:t>
      </w:r>
    </w:p>
    <w:p w:rsidR="006E485F" w:rsidRPr="00843C47" w:rsidRDefault="004C6E89" w:rsidP="004C6E89">
      <w:pPr>
        <w:spacing w:line="360" w:lineRule="auto"/>
        <w:ind w:left="-720"/>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6477000" cy="2918802"/>
            <wp:effectExtent l="171450" t="133350" r="361950" b="300648"/>
            <wp:docPr id="6" name="Picture 5"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4"/>
                    <a:stretch>
                      <a:fillRect/>
                    </a:stretch>
                  </pic:blipFill>
                  <pic:spPr>
                    <a:xfrm>
                      <a:off x="0" y="0"/>
                      <a:ext cx="6481610" cy="2920879"/>
                    </a:xfrm>
                    <a:prstGeom prst="rect">
                      <a:avLst/>
                    </a:prstGeom>
                    <a:ln>
                      <a:noFill/>
                    </a:ln>
                    <a:effectLst>
                      <a:outerShdw blurRad="292100" dist="139700" dir="2700000" algn="tl" rotWithShape="0">
                        <a:srgbClr val="333333">
                          <a:alpha val="65000"/>
                        </a:srgbClr>
                      </a:outerShdw>
                    </a:effectLst>
                  </pic:spPr>
                </pic:pic>
              </a:graphicData>
            </a:graphic>
          </wp:inline>
        </w:drawing>
      </w:r>
      <w:r w:rsidR="00C5299D" w:rsidRPr="00843C47">
        <w:rPr>
          <w:rFonts w:ascii="Times New Roman" w:hAnsi="Times New Roman" w:cs="Times New Roman"/>
          <w:color w:val="000000" w:themeColor="text1"/>
          <w:sz w:val="24"/>
          <w:szCs w:val="24"/>
        </w:rPr>
        <w:t xml:space="preserve">Figure </w:t>
      </w:r>
      <w:r w:rsidR="00CA7388" w:rsidRPr="00843C47">
        <w:rPr>
          <w:rFonts w:ascii="Times New Roman" w:hAnsi="Times New Roman" w:cs="Times New Roman"/>
          <w:color w:val="000000" w:themeColor="text1"/>
          <w:sz w:val="24"/>
          <w:szCs w:val="24"/>
        </w:rPr>
        <w:t>3.2 sample</w:t>
      </w:r>
      <w:r w:rsidR="00C5299D" w:rsidRPr="00843C47">
        <w:rPr>
          <w:rFonts w:ascii="Times New Roman" w:hAnsi="Times New Roman" w:cs="Times New Roman"/>
          <w:color w:val="000000" w:themeColor="text1"/>
          <w:sz w:val="24"/>
          <w:szCs w:val="24"/>
        </w:rPr>
        <w:t xml:space="preserve"> of the dataset </w:t>
      </w:r>
    </w:p>
    <w:p w:rsidR="00C5299D" w:rsidRPr="00843C47" w:rsidRDefault="00C5299D" w:rsidP="00CC1B87">
      <w:pPr>
        <w:spacing w:line="360" w:lineRule="auto"/>
        <w:ind w:left="-720"/>
        <w:jc w:val="both"/>
        <w:rPr>
          <w:rFonts w:ascii="Times New Roman" w:eastAsia="Times New Roman" w:hAnsi="Times New Roman" w:cs="Times New Roman"/>
          <w:color w:val="000000" w:themeColor="text1"/>
          <w:sz w:val="24"/>
          <w:szCs w:val="24"/>
        </w:rPr>
      </w:pPr>
      <w:r w:rsidRPr="00843C47">
        <w:rPr>
          <w:rFonts w:ascii="Times New Roman" w:hAnsi="Times New Roman" w:cs="Times New Roman"/>
          <w:color w:val="000000" w:themeColor="text1"/>
          <w:sz w:val="24"/>
          <w:szCs w:val="24"/>
        </w:rPr>
        <w:t>The dataset consists of 12 columns; one has the News Headlines, followed by the Primary Category, Second Category, Location (where applicable), Date, Day, Month and Year, Sentiment, Sentiment Polarity, Emotion Class and Source.</w:t>
      </w:r>
    </w:p>
    <w:p w:rsidR="00C5299D" w:rsidRPr="00843C47" w:rsidRDefault="00C5299D" w:rsidP="00CC1B87">
      <w:pPr>
        <w:spacing w:line="360" w:lineRule="auto"/>
        <w:jc w:val="both"/>
        <w:rPr>
          <w:rFonts w:ascii="Times New Roman" w:hAnsi="Times New Roman" w:cs="Times New Roman"/>
          <w:color w:val="000000" w:themeColor="text1"/>
          <w:sz w:val="24"/>
          <w:szCs w:val="24"/>
        </w:rPr>
      </w:pPr>
      <w:r w:rsidRPr="00843C47">
        <w:rPr>
          <w:rFonts w:ascii="Times New Roman" w:eastAsia="Times New Roman" w:hAnsi="Times New Roman" w:cs="Times New Roman"/>
          <w:b/>
          <w:bCs/>
          <w:color w:val="000000" w:themeColor="text1"/>
          <w:sz w:val="24"/>
          <w:szCs w:val="24"/>
        </w:rPr>
        <w:lastRenderedPageBreak/>
        <w:t>3.2</w:t>
      </w:r>
      <w:r w:rsidRPr="00843C47">
        <w:rPr>
          <w:rFonts w:ascii="Times New Roman" w:eastAsia="Times New Roman" w:hAnsi="Times New Roman" w:cs="Times New Roman"/>
          <w:b/>
          <w:bCs/>
          <w:color w:val="000000" w:themeColor="text1"/>
          <w:sz w:val="24"/>
          <w:szCs w:val="24"/>
        </w:rPr>
        <w:tab/>
        <w:t>NEWS HEADLINES DATA PREPROCESSING</w:t>
      </w:r>
    </w:p>
    <w:p w:rsidR="00C5299D" w:rsidRPr="00843C47" w:rsidRDefault="00C5299D" w:rsidP="00CC1B87">
      <w:pPr>
        <w:pStyle w:val="Normal1"/>
        <w:spacing w:after="0"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 xml:space="preserve">After the collection of news headlines data </w:t>
      </w:r>
      <w:r w:rsidRPr="00843C47">
        <w:rPr>
          <w:rFonts w:ascii="Times New Roman" w:eastAsia="Times New Roman" w:hAnsi="Times New Roman" w:cs="Times New Roman"/>
          <w:sz w:val="24"/>
          <w:szCs w:val="24"/>
        </w:rPr>
        <w:t>preprocessing</w:t>
      </w:r>
      <w:r w:rsidRPr="00843C47">
        <w:rPr>
          <w:rFonts w:ascii="Times New Roman" w:eastAsia="Times New Roman" w:hAnsi="Times New Roman" w:cs="Times New Roman"/>
          <w:color w:val="000000"/>
          <w:sz w:val="24"/>
          <w:szCs w:val="24"/>
        </w:rPr>
        <w:t xml:space="preserve"> is done. The data that is obtained may be incomplete, noisy and inconsistent. Such data makes the pre-processing of data a necessity as no results could be obtained </w:t>
      </w:r>
      <w:r w:rsidRPr="00843C47">
        <w:rPr>
          <w:rFonts w:ascii="Times New Roman" w:eastAsia="Times New Roman" w:hAnsi="Times New Roman" w:cs="Times New Roman"/>
          <w:sz w:val="24"/>
          <w:szCs w:val="24"/>
        </w:rPr>
        <w:t>from incomplete</w:t>
      </w:r>
      <w:r w:rsidRPr="00843C47">
        <w:rPr>
          <w:rFonts w:ascii="Times New Roman" w:eastAsia="Times New Roman" w:hAnsi="Times New Roman" w:cs="Times New Roman"/>
          <w:color w:val="000000"/>
          <w:sz w:val="24"/>
          <w:szCs w:val="24"/>
        </w:rPr>
        <w:t xml:space="preserve"> information (Gurmeet and Karan, 2016).  In this study, tokenization, removal of stop-words and stemming were performed. Tokenization </w:t>
      </w:r>
      <w:r w:rsidRPr="00843C47">
        <w:rPr>
          <w:rFonts w:ascii="Times New Roman" w:eastAsia="Times New Roman" w:hAnsi="Times New Roman" w:cs="Times New Roman"/>
          <w:color w:val="000000"/>
          <w:sz w:val="24"/>
          <w:szCs w:val="24"/>
          <w:highlight w:val="white"/>
        </w:rPr>
        <w:t>involves breaking text into words, phrases, symbols, or other meaningful elements called tokens. The list of tokens becomes the input for further processing</w:t>
      </w:r>
      <w:r w:rsidRPr="00843C47">
        <w:rPr>
          <w:rFonts w:ascii="Times New Roman" w:eastAsia="Times New Roman" w:hAnsi="Times New Roman" w:cs="Times New Roman"/>
          <w:color w:val="000000"/>
          <w:sz w:val="24"/>
          <w:szCs w:val="24"/>
        </w:rPr>
        <w:t xml:space="preserve"> (Gunjit, 2018). </w:t>
      </w:r>
      <w:r w:rsidR="008D05C6">
        <w:rPr>
          <w:rFonts w:ascii="Times New Roman" w:eastAsia="Times New Roman" w:hAnsi="Times New Roman" w:cs="Times New Roman"/>
          <w:color w:val="000000"/>
          <w:sz w:val="24"/>
          <w:szCs w:val="24"/>
        </w:rPr>
        <w:t>Stop words are words</w:t>
      </w:r>
      <w:r w:rsidRPr="00843C47">
        <w:rPr>
          <w:rFonts w:ascii="Times New Roman" w:eastAsia="Times New Roman" w:hAnsi="Times New Roman" w:cs="Times New Roman"/>
          <w:color w:val="000000"/>
          <w:sz w:val="24"/>
          <w:szCs w:val="24"/>
        </w:rPr>
        <w:t xml:space="preserve"> which appear frequently in text. They are considered of less importance and are removed eventually because they do not change the actual meaning of the text. </w:t>
      </w:r>
      <w:r w:rsidR="008D05C6">
        <w:rPr>
          <w:rFonts w:ascii="Times New Roman" w:eastAsia="Times New Roman" w:hAnsi="Times New Roman" w:cs="Times New Roman"/>
          <w:color w:val="000000"/>
          <w:sz w:val="24"/>
          <w:szCs w:val="24"/>
        </w:rPr>
        <w:t xml:space="preserve">They are words </w:t>
      </w:r>
      <w:r w:rsidRPr="00843C47">
        <w:rPr>
          <w:rFonts w:ascii="Times New Roman" w:eastAsia="Times New Roman" w:hAnsi="Times New Roman" w:cs="Times New Roman"/>
          <w:color w:val="000000"/>
          <w:sz w:val="24"/>
          <w:szCs w:val="24"/>
        </w:rPr>
        <w:t xml:space="preserve">which are </w:t>
      </w:r>
      <w:r w:rsidR="008D05C6">
        <w:rPr>
          <w:rFonts w:ascii="Times New Roman" w:eastAsia="Times New Roman" w:hAnsi="Times New Roman" w:cs="Times New Roman"/>
          <w:color w:val="000000"/>
          <w:sz w:val="24"/>
          <w:szCs w:val="24"/>
        </w:rPr>
        <w:t>frequent in many news headlines and</w:t>
      </w:r>
      <w:r w:rsidRPr="00843C47">
        <w:rPr>
          <w:rFonts w:ascii="Times New Roman" w:eastAsia="Times New Roman" w:hAnsi="Times New Roman" w:cs="Times New Roman"/>
          <w:color w:val="000000"/>
          <w:sz w:val="24"/>
          <w:szCs w:val="24"/>
        </w:rPr>
        <w:t xml:space="preserve"> are defined useless with respect to frequency (Mazhar, Shehzad and Muhammad, 2014). Stemming is the final and most important part of the preprocessing. </w:t>
      </w:r>
      <w:r w:rsidRPr="00843C47">
        <w:rPr>
          <w:rFonts w:ascii="Times New Roman" w:eastAsia="Times New Roman" w:hAnsi="Times New Roman" w:cs="Times New Roman"/>
          <w:color w:val="000000"/>
          <w:sz w:val="24"/>
          <w:szCs w:val="24"/>
          <w:highlight w:val="white"/>
        </w:rPr>
        <w:t xml:space="preserve">It reduces inflection in words to their root forms such as mapping a group of words to the same stem. The reduced </w:t>
      </w:r>
      <w:r w:rsidR="00421A4E" w:rsidRPr="00843C47">
        <w:rPr>
          <w:rFonts w:ascii="Times New Roman" w:eastAsia="Times New Roman" w:hAnsi="Times New Roman" w:cs="Times New Roman"/>
          <w:color w:val="000000"/>
          <w:sz w:val="24"/>
          <w:szCs w:val="24"/>
          <w:highlight w:val="white"/>
        </w:rPr>
        <w:t>stem needs</w:t>
      </w:r>
      <w:r w:rsidRPr="00843C47">
        <w:rPr>
          <w:rFonts w:ascii="Times New Roman" w:eastAsia="Times New Roman" w:hAnsi="Times New Roman" w:cs="Times New Roman"/>
          <w:color w:val="000000"/>
          <w:sz w:val="24"/>
          <w:szCs w:val="24"/>
          <w:highlight w:val="white"/>
        </w:rPr>
        <w:t xml:space="preserve"> not to be a dictionary word (Hafsa, 2018). Porter Stemmer was </w:t>
      </w:r>
      <w:r w:rsidRPr="00843C47">
        <w:rPr>
          <w:rFonts w:ascii="Times New Roman" w:eastAsia="Times New Roman" w:hAnsi="Times New Roman" w:cs="Times New Roman"/>
          <w:color w:val="000000"/>
          <w:sz w:val="24"/>
          <w:szCs w:val="24"/>
        </w:rPr>
        <w:t>used because of its high precision, high efficiency and simple algorithm than other stemming approaches such as S-Stemmers, Lovins Stemmer and Paice/Husk Stemmer (Gurmeet and Karan, 2016).</w:t>
      </w:r>
    </w:p>
    <w:p w:rsidR="00C5299D" w:rsidRPr="00843C47" w:rsidRDefault="00C5299D" w:rsidP="00CC1B87">
      <w:pPr>
        <w:autoSpaceDE w:val="0"/>
        <w:autoSpaceDN w:val="0"/>
        <w:adjustRightInd w:val="0"/>
        <w:spacing w:after="0" w:line="360" w:lineRule="auto"/>
        <w:jc w:val="both"/>
        <w:rPr>
          <w:rFonts w:ascii="Times New Roman" w:hAnsi="Times New Roman" w:cs="Times New Roman"/>
          <w:color w:val="000000" w:themeColor="text1"/>
          <w:sz w:val="24"/>
          <w:szCs w:val="24"/>
        </w:rPr>
      </w:pPr>
    </w:p>
    <w:p w:rsidR="00C5299D" w:rsidRPr="00843C47" w:rsidRDefault="00C5299D" w:rsidP="00CC1B87">
      <w:pPr>
        <w:pStyle w:val="Default"/>
        <w:spacing w:line="360" w:lineRule="auto"/>
        <w:jc w:val="both"/>
        <w:rPr>
          <w:color w:val="000000" w:themeColor="text1"/>
        </w:rPr>
      </w:pPr>
    </w:p>
    <w:p w:rsidR="00C5299D" w:rsidRPr="00843C47" w:rsidRDefault="00C5299D" w:rsidP="00CC1B87">
      <w:pPr>
        <w:pStyle w:val="Default"/>
        <w:spacing w:line="360" w:lineRule="auto"/>
        <w:jc w:val="both"/>
        <w:rPr>
          <w:b/>
          <w:bCs/>
          <w:color w:val="000000" w:themeColor="text1"/>
        </w:rPr>
      </w:pPr>
      <w:r w:rsidRPr="00843C47">
        <w:rPr>
          <w:b/>
          <w:bCs/>
          <w:color w:val="000000" w:themeColor="text1"/>
        </w:rPr>
        <w:t>3.3</w:t>
      </w:r>
      <w:r w:rsidRPr="00843C47">
        <w:rPr>
          <w:b/>
          <w:bCs/>
          <w:color w:val="000000" w:themeColor="text1"/>
        </w:rPr>
        <w:tab/>
        <w:t>FEATURE EXTRACTION</w:t>
      </w:r>
    </w:p>
    <w:p w:rsidR="00C5299D" w:rsidRPr="00843C47" w:rsidRDefault="00C5299D" w:rsidP="00CC1B87">
      <w:pPr>
        <w:pStyle w:val="Default"/>
        <w:spacing w:line="360" w:lineRule="auto"/>
        <w:jc w:val="both"/>
        <w:rPr>
          <w:color w:val="000000" w:themeColor="text1"/>
        </w:rPr>
      </w:pPr>
      <w:r w:rsidRPr="00843C47">
        <w:rPr>
          <w:color w:val="000000" w:themeColor="text1"/>
        </w:rPr>
        <w:t>Feature extraction is a major dimensionality reduction step to ensure the accuracy of the classification and improved time efficiency (Fagbola</w:t>
      </w:r>
      <w:r w:rsidRPr="00843C47">
        <w:rPr>
          <w:i/>
          <w:iCs/>
          <w:color w:val="000000" w:themeColor="text1"/>
        </w:rPr>
        <w:t>et al.</w:t>
      </w:r>
      <w:r w:rsidRPr="00843C47">
        <w:rPr>
          <w:color w:val="000000" w:themeColor="text1"/>
        </w:rPr>
        <w:t>, 2012; Fagbola</w:t>
      </w:r>
      <w:r w:rsidRPr="00843C47">
        <w:rPr>
          <w:i/>
          <w:iCs/>
          <w:color w:val="000000" w:themeColor="text1"/>
        </w:rPr>
        <w:t>et al.</w:t>
      </w:r>
      <w:r w:rsidRPr="00843C47">
        <w:rPr>
          <w:color w:val="000000" w:themeColor="text1"/>
        </w:rPr>
        <w:t>, 2017).  The features were extracted from the terms returned from the preprocessing using TF-IDF Vectorizer. Since computers do not understand natural language,</w:t>
      </w:r>
      <w:r w:rsidRPr="00843C47">
        <w:rPr>
          <w:color w:val="222222"/>
          <w:shd w:val="clear" w:color="auto" w:fill="FFFFFF"/>
        </w:rPr>
        <w:t>they need us to break down the text into a numerical format that’s easily readable by the machine.</w:t>
      </w:r>
      <w:r w:rsidRPr="00843C47">
        <w:rPr>
          <w:color w:val="000000" w:themeColor="text1"/>
        </w:rPr>
        <w:t xml:space="preserve"> The news headlines (text) are converted into vectors </w:t>
      </w:r>
      <w:r w:rsidR="0050308E" w:rsidRPr="00843C47">
        <w:rPr>
          <w:color w:val="000000" w:themeColor="text1"/>
        </w:rPr>
        <w:t>i.e.</w:t>
      </w:r>
      <w:r w:rsidRPr="00843C47">
        <w:rPr>
          <w:color w:val="000000" w:themeColor="text1"/>
          <w:shd w:val="clear" w:color="auto" w:fill="FFFFFF"/>
        </w:rPr>
        <w:t>the terms gotten from the preprocessing needs to be encoded as integers or floating-point values for use as input to a machine learning algorithm</w:t>
      </w:r>
      <w:r w:rsidRPr="00843C47">
        <w:rPr>
          <w:color w:val="000000" w:themeColor="text1"/>
        </w:rPr>
        <w:t>. The TF</w:t>
      </w:r>
      <w:r w:rsidR="00747551">
        <w:rPr>
          <w:color w:val="000000" w:themeColor="text1"/>
        </w:rPr>
        <w:t>-</w:t>
      </w:r>
      <w:r w:rsidRPr="00843C47">
        <w:rPr>
          <w:color w:val="000000" w:themeColor="text1"/>
        </w:rPr>
        <w:t>IDF technique was adopted due to its high accurate performance when compared to other statistical approaches.</w:t>
      </w:r>
    </w:p>
    <w:p w:rsidR="00C5299D" w:rsidRPr="00843C47" w:rsidRDefault="00C5299D" w:rsidP="00CC1B87">
      <w:pPr>
        <w:pStyle w:val="Default"/>
        <w:spacing w:line="360" w:lineRule="auto"/>
        <w:jc w:val="both"/>
        <w:rPr>
          <w:color w:val="000000" w:themeColor="text1"/>
        </w:rPr>
      </w:pPr>
      <w:r w:rsidRPr="00843C47">
        <w:rPr>
          <w:color w:val="000000" w:themeColor="text1"/>
        </w:rPr>
        <w:t>According to (Mandal and Sen, 2014), For each term i, the weight is given as:</w:t>
      </w:r>
    </w:p>
    <w:p w:rsidR="00C5299D" w:rsidRPr="00843C47" w:rsidRDefault="00C5299D" w:rsidP="00CC1B87">
      <w:pPr>
        <w:pStyle w:val="Default"/>
        <w:spacing w:line="360" w:lineRule="auto"/>
        <w:ind w:firstLine="720"/>
        <w:jc w:val="center"/>
        <w:rPr>
          <w:color w:val="000000" w:themeColor="text1"/>
        </w:rPr>
      </w:pPr>
      <m:oMath>
        <m:r>
          <m:rPr>
            <m:sty m:val="p"/>
          </m:rPr>
          <w:rPr>
            <w:rFonts w:ascii="Cambria Math" w:hAnsi="Cambria Math"/>
            <w:color w:val="000000" w:themeColor="text1"/>
            <w:sz w:val="28"/>
            <w:szCs w:val="28"/>
          </w:rPr>
          <m:t>Wi=</m:t>
        </m:r>
        <m:f>
          <m:fPr>
            <m:ctrlPr>
              <w:rPr>
                <w:rFonts w:ascii="Cambria Math" w:hAnsi="Cambria Math"/>
                <w:i/>
                <w:color w:val="000000" w:themeColor="text1"/>
                <w:sz w:val="28"/>
                <w:szCs w:val="28"/>
              </w:rPr>
            </m:ctrlPr>
          </m:fPr>
          <m:num>
            <m:d>
              <m:dPr>
                <m:ctrlPr>
                  <w:rPr>
                    <w:rFonts w:ascii="Cambria Math" w:hAnsi="Cambria Math"/>
                    <w:color w:val="000000" w:themeColor="text1"/>
                    <w:sz w:val="28"/>
                    <w:szCs w:val="28"/>
                  </w:rPr>
                </m:ctrlPr>
              </m:dPr>
              <m:e>
                <m:r>
                  <m:rPr>
                    <m:sty m:val="p"/>
                  </m:rPr>
                  <w:rPr>
                    <w:rFonts w:ascii="Cambria Math" w:hAnsi="Cambria Math"/>
                    <w:color w:val="000000" w:themeColor="text1"/>
                    <w:sz w:val="28"/>
                    <w:szCs w:val="28"/>
                  </w:rPr>
                  <m:t>TFi×</m:t>
                </m:r>
                <m:func>
                  <m:funcPr>
                    <m:ctrlPr>
                      <w:rPr>
                        <w:rFonts w:ascii="Cambria Math" w:hAnsi="Cambria Math"/>
                        <w:color w:val="000000" w:themeColor="text1"/>
                        <w:sz w:val="28"/>
                        <w:szCs w:val="28"/>
                      </w:rPr>
                    </m:ctrlPr>
                  </m:funcPr>
                  <m:fName>
                    <m:r>
                      <m:rPr>
                        <m:sty m:val="p"/>
                      </m:rPr>
                      <w:rPr>
                        <w:rFonts w:ascii="Cambria Math" w:hAnsi="Cambria Math"/>
                        <w:color w:val="000000" w:themeColor="text1"/>
                        <w:sz w:val="28"/>
                        <w:szCs w:val="28"/>
                      </w:rPr>
                      <m:t>log</m:t>
                    </m:r>
                  </m:fName>
                  <m:e>
                    <m:d>
                      <m:dPr>
                        <m:ctrlPr>
                          <w:rPr>
                            <w:rFonts w:ascii="Cambria Math" w:hAnsi="Cambria Math"/>
                            <w:color w:val="000000" w:themeColor="text1"/>
                            <w:sz w:val="28"/>
                            <w:szCs w:val="28"/>
                          </w:rPr>
                        </m:ctrlPr>
                      </m:dPr>
                      <m:e>
                        <m:f>
                          <m:fPr>
                            <m:ctrlPr>
                              <w:rPr>
                                <w:rFonts w:ascii="Cambria Math" w:hAnsi="Cambria Math"/>
                                <w:i/>
                                <w:color w:val="000000" w:themeColor="text1"/>
                                <w:sz w:val="28"/>
                                <w:szCs w:val="28"/>
                              </w:rPr>
                            </m:ctrlPr>
                          </m:fPr>
                          <m:num>
                            <m:r>
                              <w:rPr>
                                <w:rFonts w:ascii="Cambria Math" w:hAnsi="Cambria Math"/>
                                <w:color w:val="000000" w:themeColor="text1"/>
                                <w:sz w:val="28"/>
                                <w:szCs w:val="28"/>
                              </w:rPr>
                              <m:t>N</m:t>
                            </m: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n</m:t>
                                </m:r>
                              </m:e>
                              <m:sub>
                                <m:r>
                                  <w:rPr>
                                    <w:rFonts w:ascii="Cambria Math" w:hAnsi="Cambria Math"/>
                                    <w:color w:val="000000" w:themeColor="text1"/>
                                    <w:sz w:val="28"/>
                                    <w:szCs w:val="28"/>
                                  </w:rPr>
                                  <m:t>i</m:t>
                                </m:r>
                              </m:sub>
                            </m:sSub>
                          </m:den>
                        </m:f>
                      </m:e>
                    </m:d>
                  </m:e>
                </m:func>
              </m:e>
            </m:d>
            <m:ctrlPr>
              <w:rPr>
                <w:rFonts w:ascii="Cambria Math" w:hAnsi="Cambria Math"/>
                <w:color w:val="000000" w:themeColor="text1"/>
                <w:sz w:val="28"/>
                <w:szCs w:val="28"/>
              </w:rPr>
            </m:ctrlPr>
          </m:num>
          <m:den>
            <m:rad>
              <m:radPr>
                <m:degHide m:val="on"/>
                <m:ctrlPr>
                  <w:rPr>
                    <w:rFonts w:ascii="Cambria Math" w:hAnsi="Cambria Math"/>
                    <w:i/>
                    <w:color w:val="000000" w:themeColor="text1"/>
                    <w:sz w:val="28"/>
                    <w:szCs w:val="28"/>
                  </w:rPr>
                </m:ctrlPr>
              </m:radPr>
              <m:deg/>
              <m:e>
                <m:nary>
                  <m:naryPr>
                    <m:chr m:val="∑"/>
                    <m:limLoc m:val="undOvr"/>
                    <m:ctrlPr>
                      <w:rPr>
                        <w:rFonts w:ascii="Cambria Math" w:hAnsi="Cambria Math"/>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p>
                      <m:sSupPr>
                        <m:ctrlPr>
                          <w:rPr>
                            <w:rFonts w:ascii="Cambria Math" w:hAnsi="Cambria Math"/>
                            <w:i/>
                            <w:color w:val="000000" w:themeColor="text1"/>
                            <w:sz w:val="28"/>
                            <w:szCs w:val="28"/>
                          </w:rPr>
                        </m:ctrlPr>
                      </m:sSupPr>
                      <m:e>
                        <m:r>
                          <m:rPr>
                            <m:sty m:val="p"/>
                          </m:rPr>
                          <w:rPr>
                            <w:rFonts w:ascii="Cambria Math" w:hAnsi="Cambria Math"/>
                            <w:color w:val="000000" w:themeColor="text1"/>
                            <w:sz w:val="28"/>
                            <w:szCs w:val="28"/>
                          </w:rPr>
                          <m:t>(TFi×log (</m:t>
                        </m:r>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N</m:t>
                            </m:r>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n</m:t>
                                </m:r>
                              </m:e>
                              <m:sub>
                                <m:r>
                                  <w:rPr>
                                    <w:rFonts w:ascii="Cambria Math" w:hAnsi="Cambria Math"/>
                                    <w:color w:val="000000" w:themeColor="text1"/>
                                    <w:sz w:val="28"/>
                                    <w:szCs w:val="28"/>
                                  </w:rPr>
                                  <m:t>i</m:t>
                                </m:r>
                              </m:sub>
                            </m:sSub>
                          </m:den>
                        </m:f>
                        <m:r>
                          <m:rPr>
                            <m:sty m:val="p"/>
                          </m:rPr>
                          <w:rPr>
                            <w:rFonts w:ascii="Cambria Math" w:hAnsi="Cambria Math"/>
                            <w:color w:val="000000" w:themeColor="text1"/>
                            <w:sz w:val="28"/>
                            <w:szCs w:val="28"/>
                          </w:rPr>
                          <m:t>))</m:t>
                        </m:r>
                      </m:e>
                      <m:sup>
                        <m:r>
                          <w:rPr>
                            <w:rFonts w:ascii="Cambria Math" w:hAnsi="Cambria Math"/>
                            <w:color w:val="000000" w:themeColor="text1"/>
                            <w:sz w:val="28"/>
                            <w:szCs w:val="28"/>
                          </w:rPr>
                          <m:t>2</m:t>
                        </m:r>
                      </m:sup>
                    </m:sSup>
                  </m:e>
                </m:nary>
              </m:e>
            </m:rad>
          </m:den>
        </m:f>
      </m:oMath>
      <w:r w:rsidRPr="00843C47">
        <w:rPr>
          <w:rFonts w:eastAsiaTheme="minorEastAsia"/>
          <w:color w:val="000000" w:themeColor="text1"/>
        </w:rPr>
        <w:tab/>
        <w:t xml:space="preserve">                                        (2)</w:t>
      </w:r>
    </w:p>
    <w:p w:rsidR="00C5299D" w:rsidRPr="00843C47" w:rsidRDefault="00C5299D" w:rsidP="00CC1B87">
      <w:pPr>
        <w:pStyle w:val="Default"/>
        <w:spacing w:line="360" w:lineRule="auto"/>
        <w:jc w:val="both"/>
        <w:rPr>
          <w:color w:val="000000" w:themeColor="text1"/>
        </w:rPr>
      </w:pPr>
      <w:r w:rsidRPr="00843C47">
        <w:rPr>
          <w:color w:val="000000" w:themeColor="text1"/>
        </w:rPr>
        <w:lastRenderedPageBreak/>
        <w:t xml:space="preserve">where </w:t>
      </w:r>
      <w:r w:rsidRPr="00843C47">
        <w:rPr>
          <w:rFonts w:ascii="Cambria Math" w:hAnsi="Cambria Math" w:cs="Cambria Math"/>
          <w:color w:val="000000" w:themeColor="text1"/>
        </w:rPr>
        <w:t>𝑛𝑖</w:t>
      </w:r>
      <w:r w:rsidRPr="00843C47">
        <w:rPr>
          <w:color w:val="000000" w:themeColor="text1"/>
        </w:rPr>
        <w:t xml:space="preserve"> is the number of documents containing term </w:t>
      </w:r>
      <w:r w:rsidRPr="00843C47">
        <w:rPr>
          <w:rFonts w:ascii="Cambria Math" w:hAnsi="Cambria Math" w:cs="Cambria Math"/>
          <w:color w:val="000000" w:themeColor="text1"/>
        </w:rPr>
        <w:t>𝑖</w:t>
      </w:r>
      <w:r w:rsidRPr="00843C47">
        <w:rPr>
          <w:color w:val="000000" w:themeColor="text1"/>
        </w:rPr>
        <w:t xml:space="preserve"> and </w:t>
      </w:r>
      <w:r w:rsidRPr="00843C47">
        <w:rPr>
          <w:rFonts w:ascii="Cambria Math" w:hAnsi="Cambria Math" w:cs="Cambria Math"/>
          <w:color w:val="000000" w:themeColor="text1"/>
        </w:rPr>
        <w:t>𝑁</w:t>
      </w:r>
      <w:r w:rsidRPr="00843C47">
        <w:rPr>
          <w:color w:val="000000" w:themeColor="text1"/>
        </w:rPr>
        <w:t xml:space="preserve"> is the total number of documents. TF defines the measure of frequency of each term/word in a document, while IDF is the measure of how important a word is. A weight-term matrix with documents forming the rows and TF-IDF weights forming the columns was generated by calculating the TF-IDF for each feature, where </w:t>
      </w:r>
      <w:r w:rsidRPr="00843C47">
        <w:rPr>
          <w:rFonts w:ascii="Cambria Math" w:hAnsi="Cambria Math" w:cs="Cambria Math"/>
          <w:color w:val="000000" w:themeColor="text1"/>
        </w:rPr>
        <w:t>𝑤𝑖𝑗</w:t>
      </w:r>
      <w:r w:rsidRPr="00843C47">
        <w:rPr>
          <w:color w:val="000000" w:themeColor="text1"/>
        </w:rPr>
        <w:t xml:space="preserve"> is the weight of term </w:t>
      </w:r>
      <w:r w:rsidRPr="00843C47">
        <w:rPr>
          <w:rFonts w:ascii="Cambria Math" w:hAnsi="Cambria Math" w:cs="Cambria Math"/>
          <w:color w:val="000000" w:themeColor="text1"/>
        </w:rPr>
        <w:t>𝑖</w:t>
      </w:r>
      <w:r w:rsidRPr="00843C47">
        <w:rPr>
          <w:color w:val="000000" w:themeColor="text1"/>
        </w:rPr>
        <w:t xml:space="preserve"> in document </w:t>
      </w:r>
      <w:r w:rsidRPr="00843C47">
        <w:rPr>
          <w:rFonts w:ascii="Cambria Math" w:hAnsi="Cambria Math" w:cs="Cambria Math"/>
          <w:color w:val="000000" w:themeColor="text1"/>
        </w:rPr>
        <w:t>𝑗</w:t>
      </w:r>
      <w:r w:rsidRPr="00843C47">
        <w:rPr>
          <w:color w:val="000000" w:themeColor="text1"/>
        </w:rPr>
        <w:t xml:space="preserve">, </w:t>
      </w:r>
      <w:r w:rsidRPr="00843C47">
        <w:rPr>
          <w:rFonts w:ascii="Cambria Math" w:hAnsi="Cambria Math" w:cs="Cambria Math"/>
          <w:color w:val="000000" w:themeColor="text1"/>
        </w:rPr>
        <w:t>𝐷</w:t>
      </w:r>
      <w:r w:rsidRPr="00843C47">
        <w:rPr>
          <w:color w:val="000000" w:themeColor="text1"/>
        </w:rPr>
        <w:t xml:space="preserve"> is a sample document, </w:t>
      </w:r>
      <w:r w:rsidRPr="00843C47">
        <w:rPr>
          <w:rFonts w:ascii="Cambria Math" w:hAnsi="Cambria Math" w:cs="Cambria Math"/>
          <w:color w:val="000000" w:themeColor="text1"/>
        </w:rPr>
        <w:t>𝑇</w:t>
      </w:r>
      <w:r w:rsidRPr="00843C47">
        <w:rPr>
          <w:color w:val="000000" w:themeColor="text1"/>
        </w:rPr>
        <w:t xml:space="preserve"> represents a term and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c</m:t>
            </m:r>
          </m:e>
          <m:sub>
            <m:r>
              <w:rPr>
                <w:rFonts w:ascii="Cambria Math" w:eastAsiaTheme="minorEastAsia" w:hAnsi="Cambria Math"/>
                <w:color w:val="000000" w:themeColor="text1"/>
              </w:rPr>
              <m:t xml:space="preserve">i </m:t>
            </m:r>
          </m:sub>
        </m:sSub>
      </m:oMath>
      <w:r w:rsidRPr="00843C47">
        <w:rPr>
          <w:color w:val="000000" w:themeColor="text1"/>
        </w:rPr>
        <w:t xml:space="preserve">is the class of the </w:t>
      </w:r>
      <w:r w:rsidR="00747551" w:rsidRPr="00843C47">
        <w:rPr>
          <w:color w:val="000000" w:themeColor="text1"/>
        </w:rPr>
        <w:t>document</w:t>
      </w:r>
      <m:oMath>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j</m:t>
            </m:r>
          </m:sub>
        </m:sSub>
      </m:oMath>
      <w:r w:rsidRPr="00843C47">
        <w:rPr>
          <w:rFonts w:eastAsiaTheme="minorEastAsia"/>
          <w:color w:val="000000" w:themeColor="text1"/>
        </w:rPr>
        <w:t>.</w:t>
      </w:r>
    </w:p>
    <w:p w:rsidR="0050308E" w:rsidRPr="00843C47" w:rsidRDefault="0050308E" w:rsidP="00CC1B87">
      <w:pPr>
        <w:pStyle w:val="Default"/>
        <w:spacing w:line="360" w:lineRule="auto"/>
        <w:jc w:val="both"/>
        <w:rPr>
          <w:rFonts w:eastAsiaTheme="minorEastAsia"/>
          <w:color w:val="000000" w:themeColor="text1"/>
        </w:rPr>
      </w:pPr>
    </w:p>
    <w:p w:rsidR="00C5299D" w:rsidRPr="00843C47" w:rsidRDefault="000B234E" w:rsidP="00CC1B87">
      <w:pPr>
        <w:pStyle w:val="Default"/>
        <w:spacing w:line="360" w:lineRule="auto"/>
        <w:jc w:val="both"/>
        <w:rPr>
          <w:rFonts w:eastAsiaTheme="minorEastAsia"/>
          <w:color w:val="000000" w:themeColor="text1"/>
        </w:rPr>
      </w:pPr>
      <w:r w:rsidRPr="000B234E">
        <w:rPr>
          <w:rFonts w:eastAsiaTheme="minorHAnsi"/>
          <w:noProof/>
          <w:color w:val="000000" w:themeColor="text1"/>
        </w:rPr>
        <w:pict>
          <v:group id="_x0000_s1040" style="position:absolute;left:0;text-align:left;margin-left:139.35pt;margin-top:5.9pt;width:201.15pt;height:133.3pt;z-index:251676672" coordorigin="4137,5059" coordsize="4295,2937">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37" o:spid="_x0000_s1041" type="#_x0000_t85" style="position:absolute;left:4137;top:5059;width:143;height:2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" strokecolor="black [3213]"/>
            <v:shape id="AutoShape 38" o:spid="_x0000_s1042" type="#_x0000_t85" style="position:absolute;left:8266;top:5059;width:166;height:2848;flip:x"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" strokecolor="black [3213]"/>
          </v:group>
        </w:pict>
      </w:r>
    </w:p>
    <w:p w:rsidR="00C5299D" w:rsidRPr="00843C47" w:rsidRDefault="00C5299D" w:rsidP="00CC1B87">
      <w:pPr>
        <w:pStyle w:val="Default"/>
        <w:spacing w:line="360" w:lineRule="auto"/>
        <w:ind w:left="2880" w:firstLine="720"/>
        <w:jc w:val="both"/>
        <w:rPr>
          <w:color w:val="000000" w:themeColor="text1"/>
        </w:rPr>
      </w:pPr>
      <w:r w:rsidRPr="00843C47">
        <w:rPr>
          <w:rFonts w:ascii="Cambria Math" w:hAnsi="Cambria Math" w:cs="Cambria Math"/>
          <w:color w:val="000000" w:themeColor="text1"/>
        </w:rPr>
        <w:t>𝑇</w:t>
      </w:r>
      <w:r w:rsidRPr="00843C47">
        <w:rPr>
          <w:color w:val="000000" w:themeColor="text1"/>
        </w:rPr>
        <w:t>1</w:t>
      </w:r>
      <w:r w:rsidRPr="00843C47">
        <w:rPr>
          <w:color w:val="000000" w:themeColor="text1"/>
        </w:rPr>
        <w:tab/>
      </w:r>
      <w:r w:rsidRPr="00843C47">
        <w:rPr>
          <w:rFonts w:ascii="Cambria Math" w:hAnsi="Cambria Math" w:cs="Cambria Math"/>
          <w:color w:val="000000" w:themeColor="text1"/>
        </w:rPr>
        <w:t>𝑇</w:t>
      </w:r>
      <w:r w:rsidRPr="00843C47">
        <w:rPr>
          <w:color w:val="000000" w:themeColor="text1"/>
        </w:rPr>
        <w:t>2</w:t>
      </w:r>
      <w:r w:rsidRPr="00843C47">
        <w:rPr>
          <w:color w:val="000000" w:themeColor="text1"/>
        </w:rPr>
        <w:tab/>
        <w:t>…</w:t>
      </w:r>
      <w:r w:rsidRPr="00843C47">
        <w:rPr>
          <w:color w:val="000000" w:themeColor="text1"/>
        </w:rPr>
        <w:tab/>
      </w:r>
      <w:r w:rsidRPr="00843C47">
        <w:rPr>
          <w:rFonts w:ascii="Cambria Math" w:hAnsi="Cambria Math" w:cs="Cambria Math"/>
          <w:color w:val="000000" w:themeColor="text1"/>
        </w:rPr>
        <w:t>𝑇𝑖</w:t>
      </w:r>
    </w:p>
    <w:p w:rsidR="00C5299D" w:rsidRPr="00843C47" w:rsidRDefault="00C5299D" w:rsidP="00CC1B87">
      <w:pPr>
        <w:pStyle w:val="Default"/>
        <w:spacing w:line="360" w:lineRule="auto"/>
        <w:ind w:left="2880"/>
        <w:jc w:val="both"/>
        <w:rPr>
          <w:rFonts w:eastAsiaTheme="minorEastAsia"/>
          <w:color w:val="000000" w:themeColor="text1"/>
        </w:rPr>
      </w:pPr>
      <w:r w:rsidRPr="00843C47">
        <w:rPr>
          <w:rFonts w:ascii="Cambria Math" w:hAnsi="Cambria Math" w:cs="Cambria Math"/>
          <w:color w:val="000000" w:themeColor="text1"/>
        </w:rPr>
        <w:t>𝐷</w:t>
      </w:r>
      <w:r w:rsidRPr="00843C47">
        <w:rPr>
          <w:color w:val="000000" w:themeColor="text1"/>
        </w:rPr>
        <w:t>1</w:t>
      </w:r>
      <w:r w:rsidRPr="00843C47">
        <w:rPr>
          <w:color w:val="000000" w:themeColor="text1"/>
        </w:rPr>
        <w:tab/>
      </w:r>
      <w:r w:rsidRPr="00843C47">
        <w:rPr>
          <w:rFonts w:ascii="Cambria Math" w:hAnsi="Cambria Math" w:cs="Cambria Math"/>
          <w:color w:val="000000" w:themeColor="text1"/>
        </w:rPr>
        <w:t>𝑤</w:t>
      </w:r>
      <w:r w:rsidRPr="00843C47">
        <w:rPr>
          <w:color w:val="000000" w:themeColor="text1"/>
        </w:rPr>
        <w:t>11</w:t>
      </w:r>
      <w:r w:rsidRPr="00843C47">
        <w:rPr>
          <w:color w:val="000000" w:themeColor="text1"/>
        </w:rPr>
        <w:tab/>
      </w:r>
      <w:r w:rsidRPr="00843C47">
        <w:rPr>
          <w:rFonts w:ascii="Cambria Math" w:hAnsi="Cambria Math" w:cs="Cambria Math"/>
          <w:color w:val="000000" w:themeColor="text1"/>
        </w:rPr>
        <w:t>𝑤</w:t>
      </w:r>
      <w:r w:rsidRPr="00843C47">
        <w:rPr>
          <w:color w:val="000000" w:themeColor="text1"/>
        </w:rPr>
        <w:t>12</w:t>
      </w:r>
      <w:r w:rsidRPr="00843C47">
        <w:rPr>
          <w:color w:val="000000" w:themeColor="text1"/>
        </w:rPr>
        <w:tab/>
        <w:t>…</w:t>
      </w:r>
      <w:r w:rsidRPr="00843C47">
        <w:rPr>
          <w:color w:val="000000" w:themeColor="text1"/>
        </w:rPr>
        <w:tab/>
      </w:r>
      <w:r w:rsidRPr="00843C47">
        <w:rPr>
          <w:rFonts w:ascii="Cambria Math" w:hAnsi="Cambria Math" w:cs="Cambria Math"/>
          <w:color w:val="000000" w:themeColor="text1"/>
        </w:rPr>
        <w:t>𝑤</w:t>
      </w:r>
      <w:r w:rsidRPr="00843C47">
        <w:rPr>
          <w:color w:val="000000" w:themeColor="text1"/>
        </w:rPr>
        <w:t>1</w:t>
      </w:r>
      <w:r w:rsidRPr="00843C47">
        <w:rPr>
          <w:rFonts w:ascii="Cambria Math" w:hAnsi="Cambria Math" w:cs="Cambria Math"/>
          <w:color w:val="000000" w:themeColor="text1"/>
        </w:rPr>
        <w:t>𝑖</w:t>
      </w:r>
      <w:r w:rsidRPr="00843C47">
        <w:rPr>
          <w:color w:val="000000" w:themeColor="text1"/>
        </w:rPr>
        <w:tab/>
      </w:r>
      <w:r w:rsidRPr="00843C47">
        <w:rPr>
          <w:rFonts w:ascii="Cambria Math" w:hAnsi="Cambria Math" w:cs="Cambria Math"/>
          <w:color w:val="000000" w:themeColor="text1"/>
        </w:rPr>
        <w:t>𝑐</w:t>
      </w:r>
      <w:r w:rsidRPr="00843C47">
        <w:rPr>
          <w:color w:val="000000" w:themeColor="text1"/>
        </w:rPr>
        <w:t>1</w:t>
      </w:r>
    </w:p>
    <w:p w:rsidR="00C5299D" w:rsidRPr="00843C47" w:rsidRDefault="00C5299D" w:rsidP="00CC1B87">
      <w:pPr>
        <w:pStyle w:val="Default"/>
        <w:spacing w:line="360" w:lineRule="auto"/>
        <w:ind w:left="2880"/>
        <w:jc w:val="both"/>
        <w:rPr>
          <w:color w:val="000000" w:themeColor="text1"/>
        </w:rPr>
      </w:pPr>
      <w:r w:rsidRPr="00843C47">
        <w:rPr>
          <w:rFonts w:ascii="Cambria Math" w:hAnsi="Cambria Math" w:cs="Cambria Math"/>
          <w:color w:val="000000" w:themeColor="text1"/>
        </w:rPr>
        <w:t>𝐷</w:t>
      </w:r>
      <w:r w:rsidRPr="00843C47">
        <w:rPr>
          <w:color w:val="000000" w:themeColor="text1"/>
        </w:rPr>
        <w:t>2</w:t>
      </w:r>
      <w:r w:rsidRPr="00843C47">
        <w:rPr>
          <w:color w:val="000000" w:themeColor="text1"/>
        </w:rPr>
        <w:tab/>
      </w:r>
      <w:r w:rsidRPr="00843C47">
        <w:rPr>
          <w:rFonts w:ascii="Cambria Math" w:hAnsi="Cambria Math" w:cs="Cambria Math"/>
          <w:color w:val="000000" w:themeColor="text1"/>
        </w:rPr>
        <w:t>𝑤</w:t>
      </w:r>
      <w:r w:rsidRPr="00843C47">
        <w:rPr>
          <w:color w:val="000000" w:themeColor="text1"/>
        </w:rPr>
        <w:t>21</w:t>
      </w:r>
      <w:r w:rsidRPr="00843C47">
        <w:rPr>
          <w:color w:val="000000" w:themeColor="text1"/>
        </w:rPr>
        <w:tab/>
      </w:r>
      <w:r w:rsidRPr="00843C47">
        <w:rPr>
          <w:rFonts w:ascii="Cambria Math" w:hAnsi="Cambria Math" w:cs="Cambria Math"/>
          <w:color w:val="000000" w:themeColor="text1"/>
        </w:rPr>
        <w:t>𝑤</w:t>
      </w:r>
      <w:r w:rsidRPr="00843C47">
        <w:rPr>
          <w:color w:val="000000" w:themeColor="text1"/>
        </w:rPr>
        <w:t>22</w:t>
      </w:r>
      <w:r w:rsidRPr="00843C47">
        <w:rPr>
          <w:color w:val="000000" w:themeColor="text1"/>
        </w:rPr>
        <w:tab/>
        <w:t>…</w:t>
      </w:r>
      <w:r w:rsidRPr="00843C47">
        <w:rPr>
          <w:color w:val="000000" w:themeColor="text1"/>
        </w:rPr>
        <w:tab/>
      </w:r>
      <w:r w:rsidRPr="00843C47">
        <w:rPr>
          <w:rFonts w:ascii="Cambria Math" w:hAnsi="Cambria Math" w:cs="Cambria Math"/>
          <w:color w:val="000000" w:themeColor="text1"/>
        </w:rPr>
        <w:t>𝑤</w:t>
      </w:r>
      <w:r w:rsidRPr="00843C47">
        <w:rPr>
          <w:color w:val="000000" w:themeColor="text1"/>
        </w:rPr>
        <w:t>2</w:t>
      </w:r>
      <w:r w:rsidRPr="00843C47">
        <w:rPr>
          <w:rFonts w:ascii="Cambria Math" w:hAnsi="Cambria Math" w:cs="Cambria Math"/>
          <w:color w:val="000000" w:themeColor="text1"/>
        </w:rPr>
        <w:t>𝑖</w:t>
      </w:r>
      <w:r w:rsidRPr="00843C47">
        <w:rPr>
          <w:color w:val="000000" w:themeColor="text1"/>
        </w:rPr>
        <w:tab/>
      </w:r>
      <w:r w:rsidRPr="00843C47">
        <w:rPr>
          <w:rFonts w:ascii="Cambria Math" w:hAnsi="Cambria Math" w:cs="Cambria Math"/>
          <w:color w:val="000000" w:themeColor="text1"/>
        </w:rPr>
        <w:t>𝑐</w:t>
      </w:r>
      <w:r w:rsidRPr="00843C47">
        <w:rPr>
          <w:color w:val="000000" w:themeColor="text1"/>
        </w:rPr>
        <w:t>2</w:t>
      </w:r>
      <w:r w:rsidRPr="00843C47">
        <w:rPr>
          <w:color w:val="000000" w:themeColor="text1"/>
        </w:rPr>
        <w:tab/>
      </w:r>
      <w:r w:rsidRPr="00843C47">
        <w:rPr>
          <w:color w:val="000000" w:themeColor="text1"/>
        </w:rPr>
        <w:tab/>
      </w:r>
      <w:r w:rsidRPr="00843C47">
        <w:rPr>
          <w:color w:val="000000" w:themeColor="text1"/>
        </w:rPr>
        <w:tab/>
        <w:t>(3)</w:t>
      </w:r>
    </w:p>
    <w:p w:rsidR="00C5299D" w:rsidRPr="00843C47" w:rsidRDefault="00C5299D" w:rsidP="00CC1B87">
      <w:pPr>
        <w:pStyle w:val="Default"/>
        <w:spacing w:line="360" w:lineRule="auto"/>
        <w:ind w:left="2880"/>
        <w:jc w:val="both"/>
        <w:rPr>
          <w:color w:val="000000" w:themeColor="text1"/>
        </w:rPr>
      </w:pPr>
      <w:r w:rsidRPr="00843C47">
        <w:rPr>
          <w:color w:val="000000" w:themeColor="text1"/>
        </w:rPr>
        <w:t>:</w:t>
      </w:r>
      <w:r w:rsidRPr="00843C47">
        <w:rPr>
          <w:color w:val="000000" w:themeColor="text1"/>
        </w:rPr>
        <w:tab/>
        <w:t>:</w:t>
      </w:r>
      <w:r w:rsidRPr="00843C47">
        <w:rPr>
          <w:color w:val="000000" w:themeColor="text1"/>
        </w:rPr>
        <w:tab/>
        <w:t>:</w:t>
      </w:r>
      <w:r w:rsidRPr="00843C47">
        <w:rPr>
          <w:color w:val="000000" w:themeColor="text1"/>
        </w:rPr>
        <w:tab/>
        <w:t>:</w:t>
      </w:r>
      <w:r w:rsidRPr="00843C47">
        <w:rPr>
          <w:color w:val="000000" w:themeColor="text1"/>
        </w:rPr>
        <w:tab/>
        <w:t>:</w:t>
      </w:r>
      <w:r w:rsidRPr="00843C47">
        <w:rPr>
          <w:color w:val="000000" w:themeColor="text1"/>
        </w:rPr>
        <w:tab/>
        <w:t>:</w:t>
      </w:r>
      <w:r w:rsidRPr="00843C47">
        <w:rPr>
          <w:color w:val="000000" w:themeColor="text1"/>
        </w:rPr>
        <w:tab/>
      </w:r>
    </w:p>
    <w:p w:rsidR="00C5299D" w:rsidRPr="00843C47" w:rsidRDefault="00C5299D" w:rsidP="00CC1B87">
      <w:pPr>
        <w:pStyle w:val="Default"/>
        <w:spacing w:line="360" w:lineRule="auto"/>
        <w:ind w:left="2880"/>
        <w:jc w:val="both"/>
        <w:rPr>
          <w:rFonts w:eastAsiaTheme="minorEastAsia"/>
          <w:color w:val="000000" w:themeColor="text1"/>
        </w:rPr>
      </w:pPr>
      <w:r w:rsidRPr="00843C47">
        <w:rPr>
          <w:rFonts w:ascii="Cambria Math" w:hAnsi="Cambria Math" w:cs="Cambria Math"/>
          <w:color w:val="000000" w:themeColor="text1"/>
        </w:rPr>
        <w:t>𝐷𝑗</w:t>
      </w:r>
      <w:r w:rsidRPr="00843C47">
        <w:rPr>
          <w:color w:val="000000" w:themeColor="text1"/>
        </w:rPr>
        <w:tab/>
      </w:r>
      <w:r w:rsidRPr="00843C47">
        <w:rPr>
          <w:rFonts w:ascii="Cambria Math" w:hAnsi="Cambria Math" w:cs="Cambria Math"/>
          <w:color w:val="000000" w:themeColor="text1"/>
        </w:rPr>
        <w:t>𝑤𝑗</w:t>
      </w:r>
      <w:r w:rsidRPr="00843C47">
        <w:rPr>
          <w:color w:val="000000" w:themeColor="text1"/>
        </w:rPr>
        <w:t>1</w:t>
      </w:r>
      <w:r w:rsidRPr="00843C47">
        <w:rPr>
          <w:color w:val="000000" w:themeColor="text1"/>
        </w:rPr>
        <w:tab/>
      </w:r>
      <w:r w:rsidRPr="00843C47">
        <w:rPr>
          <w:rFonts w:ascii="Cambria Math" w:hAnsi="Cambria Math" w:cs="Cambria Math"/>
          <w:color w:val="000000" w:themeColor="text1"/>
        </w:rPr>
        <w:t>𝑤𝑗</w:t>
      </w:r>
      <w:r w:rsidRPr="00843C47">
        <w:rPr>
          <w:color w:val="000000" w:themeColor="text1"/>
        </w:rPr>
        <w:t>2</w:t>
      </w:r>
      <w:r w:rsidRPr="00843C47">
        <w:rPr>
          <w:color w:val="000000" w:themeColor="text1"/>
        </w:rPr>
        <w:tab/>
        <w:t>…</w:t>
      </w:r>
      <w:r w:rsidRPr="00843C47">
        <w:rPr>
          <w:color w:val="000000" w:themeColor="text1"/>
        </w:rPr>
        <w:tab/>
      </w:r>
      <w:r w:rsidRPr="00843C47">
        <w:rPr>
          <w:rFonts w:ascii="Cambria Math" w:hAnsi="Cambria Math" w:cs="Cambria Math"/>
          <w:color w:val="000000" w:themeColor="text1"/>
        </w:rPr>
        <w:t>𝑤𝑗𝑖</w:t>
      </w:r>
      <w:r w:rsidRPr="00843C47">
        <w:rPr>
          <w:color w:val="000000" w:themeColor="text1"/>
        </w:rPr>
        <w:tab/>
      </w:r>
      <w:r w:rsidRPr="00843C47">
        <w:rPr>
          <w:rFonts w:ascii="Cambria Math" w:hAnsi="Cambria Math" w:cs="Cambria Math"/>
          <w:color w:val="000000" w:themeColor="text1"/>
        </w:rPr>
        <w:t>𝑐𝑘</w:t>
      </w:r>
    </w:p>
    <w:p w:rsidR="00C5299D" w:rsidRPr="00843C47" w:rsidRDefault="00C5299D" w:rsidP="00CC1B87">
      <w:pPr>
        <w:pStyle w:val="Default"/>
        <w:spacing w:line="360" w:lineRule="auto"/>
        <w:jc w:val="both"/>
        <w:rPr>
          <w:rFonts w:eastAsiaTheme="minorEastAsia"/>
          <w:color w:val="000000" w:themeColor="text1"/>
        </w:rPr>
      </w:pPr>
    </w:p>
    <w:p w:rsidR="00C5299D" w:rsidRPr="00843C47" w:rsidRDefault="00C5299D" w:rsidP="00CC1B87">
      <w:pPr>
        <w:pStyle w:val="Default"/>
        <w:spacing w:line="360" w:lineRule="auto"/>
        <w:jc w:val="both"/>
        <w:rPr>
          <w:rFonts w:eastAsiaTheme="minorEastAsia"/>
          <w:color w:val="000000" w:themeColor="text1"/>
        </w:rPr>
      </w:pPr>
      <w:r w:rsidRPr="00843C47">
        <w:rPr>
          <w:color w:val="000000" w:themeColor="text1"/>
        </w:rPr>
        <w:t xml:space="preserve">The pseudocode for the feature extraction step is presented in Figure 3.3 below. The relevant-term matrix features obtained at this stage were introduced into the classifiers (Naïve Bayes, SVM, Decision Tree and Logistic Regression) for term similarity estimation and final classification. </w:t>
      </w:r>
    </w:p>
    <w:p w:rsidR="00C5299D" w:rsidRPr="00843C47" w:rsidRDefault="00C5299D" w:rsidP="00CC1B87">
      <w:pPr>
        <w:pStyle w:val="Default"/>
        <w:spacing w:line="360" w:lineRule="auto"/>
        <w:jc w:val="both"/>
        <w:rPr>
          <w:color w:val="000000" w:themeColor="text1"/>
        </w:rPr>
      </w:pPr>
    </w:p>
    <w:p w:rsidR="00C5299D" w:rsidRPr="00843C47" w:rsidRDefault="000B234E" w:rsidP="00CC1B87">
      <w:pPr>
        <w:pStyle w:val="Default"/>
        <w:spacing w:line="360" w:lineRule="auto"/>
        <w:jc w:val="both"/>
        <w:rPr>
          <w:color w:val="000000" w:themeColor="text1"/>
        </w:rPr>
      </w:pPr>
      <w:r>
        <w:rPr>
          <w:noProof/>
          <w:color w:val="000000" w:themeColor="text1"/>
        </w:rPr>
        <w:pict>
          <v:shapetype id="_x0000_t202" coordsize="21600,21600" o:spt="202" path="m,l,21600r21600,l21600,xe">
            <v:stroke joinstyle="miter"/>
            <v:path gradientshapeok="t" o:connecttype="rect"/>
          </v:shapetype>
          <v:shape id="Text Box 2" o:spid="_x0000_s1074" type="#_x0000_t202" style="position:absolute;left:0;text-align:left;margin-left:24pt;margin-top:4.15pt;width:399.75pt;height:184.05pt;z-index:251678720;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">
            <v:textbox style="mso-next-textbox:#Text Box 2">
              <w:txbxContent>
                <w:p w:rsidR="000503C3" w:rsidRPr="007455D5" w:rsidRDefault="000503C3" w:rsidP="00C5299D">
                  <w:pPr>
                    <w:autoSpaceDE w:val="0"/>
                    <w:autoSpaceDN w:val="0"/>
                    <w:adjustRightInd w:val="0"/>
                    <w:spacing w:after="0" w:line="240" w:lineRule="auto"/>
                    <w:rPr>
                      <w:rFonts w:ascii="Times New Roman" w:hAnsi="Times New Roman" w:cs="Times New Roman"/>
                      <w:color w:val="000000"/>
                      <w:sz w:val="28"/>
                      <w:szCs w:val="28"/>
                    </w:rPr>
                  </w:pPr>
                  <w:bookmarkStart w:id="4" w:name="_GoBack"/>
                  <w:r w:rsidRPr="007455D5">
                    <w:rPr>
                      <w:rFonts w:ascii="Cambria Math" w:hAnsi="Cambria Math" w:cs="Cambria Math"/>
                      <w:color w:val="000000"/>
                      <w:sz w:val="28"/>
                      <w:szCs w:val="28"/>
                    </w:rPr>
                    <w:t>𝑰𝒏𝒑𝒖𝒕</w:t>
                  </w:r>
                </w:p>
                <w:p w:rsidR="000503C3" w:rsidRPr="007455D5" w:rsidRDefault="000503C3" w:rsidP="00C5299D">
                  <w:pPr>
                    <w:autoSpaceDE w:val="0"/>
                    <w:autoSpaceDN w:val="0"/>
                    <w:adjustRightInd w:val="0"/>
                    <w:spacing w:after="0" w:line="240" w:lineRule="auto"/>
                    <w:rPr>
                      <w:rFonts w:ascii="Times New Roman" w:hAnsi="Times New Roman" w:cs="Times New Roman"/>
                      <w:color w:val="000000"/>
                      <w:sz w:val="28"/>
                      <w:szCs w:val="28"/>
                    </w:rPr>
                  </w:pPr>
                  <w:r w:rsidRPr="007455D5">
                    <w:rPr>
                      <w:rFonts w:ascii="Cambria Math" w:hAnsi="Cambria Math" w:cs="Cambria Math"/>
                      <w:color w:val="000000"/>
                      <w:sz w:val="28"/>
                      <w:szCs w:val="28"/>
                    </w:rPr>
                    <w:t>𝑇</w:t>
                  </w:r>
                  <w:r w:rsidRPr="007455D5">
                    <w:rPr>
                      <w:rFonts w:ascii="Times New Roman" w:hAnsi="Times New Roman" w:cs="Times New Roman"/>
                      <w:color w:val="000000"/>
                      <w:sz w:val="28"/>
                      <w:szCs w:val="28"/>
                    </w:rPr>
                    <w:t xml:space="preserve">: </w:t>
                  </w:r>
                  <w:r w:rsidRPr="007455D5">
                    <w:rPr>
                      <w:rFonts w:ascii="Cambria Math" w:hAnsi="Cambria Math" w:cs="Cambria Math"/>
                      <w:color w:val="000000"/>
                      <w:sz w:val="28"/>
                      <w:szCs w:val="28"/>
                    </w:rPr>
                    <w:t>𝑡</w:t>
                  </w:r>
                  <w:r w:rsidRPr="007455D5">
                    <w:rPr>
                      <w:rFonts w:ascii="Times New Roman" w:hAnsi="Times New Roman" w:cs="Times New Roman"/>
                      <w:color w:val="000000"/>
                      <w:sz w:val="28"/>
                      <w:szCs w:val="28"/>
                    </w:rPr>
                    <w:t>h</w:t>
                  </w:r>
                  <w:r w:rsidRPr="007455D5">
                    <w:rPr>
                      <w:rFonts w:ascii="Cambria Math" w:hAnsi="Cambria Math" w:cs="Cambria Math"/>
                      <w:color w:val="000000"/>
                      <w:sz w:val="28"/>
                      <w:szCs w:val="28"/>
                    </w:rPr>
                    <w:t>𝑒 𝑢𝑛𝑖𝑞𝑢𝑒 𝑡𝑒𝑟𝑚𝑠 𝑖𝑛 𝑎𝑙𝑙 𝑑𝑜𝑐𝑢𝑚𝑒𝑛𝑡𝑠</w:t>
                  </w:r>
                </w:p>
                <w:p w:rsidR="000503C3" w:rsidRPr="007455D5" w:rsidRDefault="000503C3" w:rsidP="00C5299D">
                  <w:pPr>
                    <w:autoSpaceDE w:val="0"/>
                    <w:autoSpaceDN w:val="0"/>
                    <w:adjustRightInd w:val="0"/>
                    <w:spacing w:after="0" w:line="240" w:lineRule="auto"/>
                    <w:rPr>
                      <w:rFonts w:ascii="Times New Roman" w:hAnsi="Times New Roman" w:cs="Times New Roman"/>
                      <w:color w:val="000000"/>
                      <w:sz w:val="28"/>
                      <w:szCs w:val="28"/>
                    </w:rPr>
                  </w:pPr>
                  <w:r w:rsidRPr="007455D5">
                    <w:rPr>
                      <w:rFonts w:ascii="Cambria Math" w:hAnsi="Cambria Math" w:cs="Cambria Math"/>
                      <w:color w:val="000000"/>
                      <w:sz w:val="28"/>
                      <w:szCs w:val="28"/>
                    </w:rPr>
                    <w:t>𝐷</w:t>
                  </w:r>
                  <w:r w:rsidRPr="007455D5">
                    <w:rPr>
                      <w:rFonts w:ascii="Times New Roman" w:hAnsi="Times New Roman" w:cs="Times New Roman"/>
                      <w:color w:val="000000"/>
                      <w:sz w:val="28"/>
                      <w:szCs w:val="28"/>
                    </w:rPr>
                    <w:t xml:space="preserve">: </w:t>
                  </w:r>
                  <w:r w:rsidRPr="007455D5">
                    <w:rPr>
                      <w:rFonts w:ascii="Cambria Math" w:hAnsi="Cambria Math" w:cs="Cambria Math"/>
                      <w:color w:val="000000"/>
                      <w:sz w:val="28"/>
                      <w:szCs w:val="28"/>
                    </w:rPr>
                    <w:t>𝑡</w:t>
                  </w:r>
                  <w:r w:rsidRPr="007455D5">
                    <w:rPr>
                      <w:rFonts w:ascii="Times New Roman" w:hAnsi="Times New Roman" w:cs="Times New Roman"/>
                      <w:color w:val="000000"/>
                      <w:sz w:val="28"/>
                      <w:szCs w:val="28"/>
                    </w:rPr>
                    <w:t>h</w:t>
                  </w:r>
                  <w:r w:rsidRPr="007455D5">
                    <w:rPr>
                      <w:rFonts w:ascii="Cambria Math" w:hAnsi="Cambria Math" w:cs="Cambria Math"/>
                      <w:color w:val="000000"/>
                      <w:sz w:val="28"/>
                      <w:szCs w:val="28"/>
                    </w:rPr>
                    <w:t>𝑒 𝑑𝑜𝑐𝑢𝑚𝑒𝑛𝑡𝑠 𝑜𝑓 𝑡</w:t>
                  </w:r>
                  <w:r w:rsidRPr="007455D5">
                    <w:rPr>
                      <w:rFonts w:ascii="Times New Roman" w:hAnsi="Times New Roman" w:cs="Times New Roman"/>
                      <w:color w:val="000000"/>
                      <w:sz w:val="28"/>
                      <w:szCs w:val="28"/>
                    </w:rPr>
                    <w:t>h</w:t>
                  </w:r>
                  <w:r w:rsidRPr="007455D5">
                    <w:rPr>
                      <w:rFonts w:ascii="Cambria Math" w:hAnsi="Cambria Math" w:cs="Cambria Math"/>
                      <w:color w:val="000000"/>
                      <w:sz w:val="28"/>
                      <w:szCs w:val="28"/>
                    </w:rPr>
                    <w:t>𝑒 𝑡𝑟𝑎𝑖𝑛𝑖𝑛𝑔 𝑠𝑒𝑡</w:t>
                  </w:r>
                </w:p>
                <w:p w:rsidR="000503C3" w:rsidRPr="007455D5" w:rsidRDefault="000503C3" w:rsidP="00C5299D">
                  <w:pPr>
                    <w:autoSpaceDE w:val="0"/>
                    <w:autoSpaceDN w:val="0"/>
                    <w:adjustRightInd w:val="0"/>
                    <w:spacing w:after="0" w:line="240" w:lineRule="auto"/>
                    <w:rPr>
                      <w:rFonts w:ascii="Times New Roman" w:hAnsi="Times New Roman" w:cs="Times New Roman"/>
                      <w:color w:val="000000"/>
                      <w:sz w:val="28"/>
                      <w:szCs w:val="28"/>
                    </w:rPr>
                  </w:pPr>
                  <w:r w:rsidRPr="007455D5">
                    <w:rPr>
                      <w:rFonts w:ascii="Cambria Math" w:hAnsi="Cambria Math" w:cs="Cambria Math"/>
                      <w:color w:val="000000"/>
                      <w:sz w:val="28"/>
                      <w:szCs w:val="28"/>
                    </w:rPr>
                    <w:t>𝑶𝒖𝒕𝒑𝒖𝒕</w:t>
                  </w:r>
                  <w:r w:rsidRPr="007455D5">
                    <w:rPr>
                      <w:rFonts w:ascii="Times New Roman" w:hAnsi="Times New Roman" w:cs="Times New Roman"/>
                      <w:b/>
                      <w:bCs/>
                      <w:color w:val="000000"/>
                      <w:sz w:val="28"/>
                      <w:szCs w:val="28"/>
                    </w:rPr>
                    <w:t xml:space="preserve">: </w:t>
                  </w:r>
                  <w:r w:rsidRPr="007455D5">
                    <w:rPr>
                      <w:rFonts w:ascii="Cambria Math" w:hAnsi="Cambria Math" w:cs="Cambria Math"/>
                      <w:color w:val="000000"/>
                      <w:sz w:val="28"/>
                      <w:szCs w:val="28"/>
                    </w:rPr>
                    <w:t>𝑤𝑒𝑖𝑔</w:t>
                  </w:r>
                  <w:r w:rsidRPr="007455D5">
                    <w:rPr>
                      <w:rFonts w:ascii="Times New Roman" w:hAnsi="Times New Roman" w:cs="Times New Roman"/>
                      <w:color w:val="000000"/>
                      <w:sz w:val="28"/>
                      <w:szCs w:val="28"/>
                    </w:rPr>
                    <w:t>h</w:t>
                  </w:r>
                  <w:r w:rsidRPr="007455D5">
                    <w:rPr>
                      <w:rFonts w:ascii="Cambria Math" w:hAnsi="Cambria Math" w:cs="Cambria Math"/>
                      <w:color w:val="000000"/>
                      <w:sz w:val="28"/>
                      <w:szCs w:val="28"/>
                    </w:rPr>
                    <w:t>𝑡𝑀𝑎𝑡𝑟𝑖𝑥</w:t>
                  </w:r>
                </w:p>
                <w:p w:rsidR="000503C3" w:rsidRPr="007455D5" w:rsidRDefault="000503C3" w:rsidP="00C5299D">
                  <w:pPr>
                    <w:autoSpaceDE w:val="0"/>
                    <w:autoSpaceDN w:val="0"/>
                    <w:adjustRightInd w:val="0"/>
                    <w:spacing w:after="0" w:line="240" w:lineRule="auto"/>
                    <w:rPr>
                      <w:rFonts w:ascii="Times New Roman" w:hAnsi="Times New Roman" w:cs="Times New Roman"/>
                      <w:color w:val="000000"/>
                      <w:sz w:val="28"/>
                      <w:szCs w:val="28"/>
                    </w:rPr>
                  </w:pPr>
                  <w:r w:rsidRPr="007455D5">
                    <w:rPr>
                      <w:rFonts w:ascii="Cambria Math" w:hAnsi="Cambria Math" w:cs="Cambria Math"/>
                      <w:color w:val="000000"/>
                      <w:sz w:val="28"/>
                      <w:szCs w:val="28"/>
                    </w:rPr>
                    <w:t>𝑺𝒕𝒆𝒑</w:t>
                  </w:r>
                  <w:r w:rsidRPr="007455D5">
                    <w:rPr>
                      <w:rFonts w:ascii="Times New Roman" w:hAnsi="Times New Roman" w:cs="Times New Roman"/>
                      <w:color w:val="000000"/>
                      <w:sz w:val="28"/>
                      <w:szCs w:val="28"/>
                    </w:rPr>
                    <w:t xml:space="preserve">: </w:t>
                  </w:r>
                </w:p>
                <w:p w:rsidR="000503C3" w:rsidRPr="007455D5" w:rsidRDefault="000503C3" w:rsidP="00C5299D">
                  <w:pPr>
                    <w:autoSpaceDE w:val="0"/>
                    <w:autoSpaceDN w:val="0"/>
                    <w:adjustRightInd w:val="0"/>
                    <w:spacing w:after="0" w:line="240" w:lineRule="auto"/>
                    <w:rPr>
                      <w:rFonts w:ascii="Times New Roman" w:hAnsi="Times New Roman" w:cs="Times New Roman"/>
                      <w:color w:val="000000"/>
                      <w:sz w:val="28"/>
                      <w:szCs w:val="28"/>
                    </w:rPr>
                  </w:pPr>
                  <w:r w:rsidRPr="007455D5">
                    <w:rPr>
                      <w:rFonts w:ascii="Cambria Math" w:hAnsi="Cambria Math" w:cs="Cambria Math"/>
                      <w:color w:val="000000"/>
                      <w:sz w:val="28"/>
                      <w:szCs w:val="28"/>
                    </w:rPr>
                    <w:t>𝑖</w:t>
                  </w:r>
                  <w:r w:rsidRPr="007455D5">
                    <w:rPr>
                      <w:rFonts w:ascii="Times New Roman" w:hAnsi="Times New Roman" w:cs="Times New Roman"/>
                      <w:color w:val="000000"/>
                      <w:sz w:val="28"/>
                      <w:szCs w:val="28"/>
                    </w:rPr>
                    <w:t xml:space="preserve">. </w:t>
                  </w:r>
                  <w:r w:rsidRPr="007455D5">
                    <w:rPr>
                      <w:rFonts w:ascii="Times New Roman" w:hAnsi="Times New Roman" w:cs="Times New Roman"/>
                      <w:color w:val="000000"/>
                      <w:sz w:val="28"/>
                      <w:szCs w:val="28"/>
                    </w:rPr>
                    <w:tab/>
                  </w:r>
                  <w:r w:rsidRPr="007455D5">
                    <w:rPr>
                      <w:rFonts w:ascii="Cambria Math" w:hAnsi="Cambria Math" w:cs="Cambria Math"/>
                      <w:color w:val="000000"/>
                      <w:sz w:val="28"/>
                      <w:szCs w:val="28"/>
                    </w:rPr>
                    <w:t>𝒇𝒐𝒓 𝑒𝑎𝑐</w:t>
                  </w:r>
                  <w:r w:rsidRPr="007455D5">
                    <w:rPr>
                      <w:rFonts w:ascii="Times New Roman" w:hAnsi="Times New Roman" w:cs="Times New Roman"/>
                      <w:color w:val="000000"/>
                      <w:sz w:val="28"/>
                      <w:szCs w:val="28"/>
                    </w:rPr>
                    <w:t xml:space="preserve">h </w:t>
                  </w:r>
                  <w:r w:rsidRPr="007455D5">
                    <w:rPr>
                      <w:rFonts w:ascii="Cambria Math" w:hAnsi="Cambria Math" w:cs="Cambria Math"/>
                      <w:color w:val="000000"/>
                      <w:sz w:val="28"/>
                      <w:szCs w:val="28"/>
                    </w:rPr>
                    <w:t>𝑡𝑒𝑟𝑚 𝑡𝑖∈𝑇 𝒅𝒐</w:t>
                  </w:r>
                </w:p>
                <w:p w:rsidR="000503C3" w:rsidRPr="007455D5" w:rsidRDefault="000503C3" w:rsidP="00C5299D">
                  <w:pPr>
                    <w:autoSpaceDE w:val="0"/>
                    <w:autoSpaceDN w:val="0"/>
                    <w:adjustRightInd w:val="0"/>
                    <w:spacing w:after="0" w:line="240" w:lineRule="auto"/>
                    <w:rPr>
                      <w:rFonts w:ascii="Times New Roman" w:hAnsi="Times New Roman" w:cs="Times New Roman"/>
                      <w:color w:val="000000"/>
                      <w:sz w:val="28"/>
                      <w:szCs w:val="28"/>
                    </w:rPr>
                  </w:pPr>
                  <w:r w:rsidRPr="007455D5">
                    <w:rPr>
                      <w:rFonts w:ascii="Cambria Math" w:hAnsi="Cambria Math" w:cs="Cambria Math"/>
                      <w:color w:val="000000"/>
                      <w:sz w:val="28"/>
                      <w:szCs w:val="28"/>
                    </w:rPr>
                    <w:t>𝑖𝑖</w:t>
                  </w:r>
                  <w:r w:rsidRPr="007455D5">
                    <w:rPr>
                      <w:rFonts w:ascii="Times New Roman" w:hAnsi="Times New Roman" w:cs="Times New Roman"/>
                      <w:color w:val="000000"/>
                      <w:sz w:val="28"/>
                      <w:szCs w:val="28"/>
                    </w:rPr>
                    <w:t xml:space="preserve">. </w:t>
                  </w:r>
                  <w:r w:rsidRPr="007455D5">
                    <w:rPr>
                      <w:rFonts w:ascii="Times New Roman" w:hAnsi="Times New Roman" w:cs="Times New Roman"/>
                      <w:color w:val="000000"/>
                      <w:sz w:val="28"/>
                      <w:szCs w:val="28"/>
                    </w:rPr>
                    <w:tab/>
                  </w:r>
                  <w:r w:rsidRPr="007455D5">
                    <w:rPr>
                      <w:rFonts w:ascii="Cambria Math" w:hAnsi="Cambria Math" w:cs="Cambria Math"/>
                      <w:color w:val="000000"/>
                      <w:sz w:val="28"/>
                      <w:szCs w:val="28"/>
                    </w:rPr>
                    <w:t>𝒇𝒐𝒓 𝑒𝑎𝑐</w:t>
                  </w:r>
                  <w:r w:rsidRPr="007455D5">
                    <w:rPr>
                      <w:rFonts w:ascii="Times New Roman" w:hAnsi="Times New Roman" w:cs="Times New Roman"/>
                      <w:color w:val="000000"/>
                      <w:sz w:val="28"/>
                      <w:szCs w:val="28"/>
                    </w:rPr>
                    <w:t xml:space="preserve">h </w:t>
                  </w:r>
                  <w:r w:rsidRPr="007455D5">
                    <w:rPr>
                      <w:rFonts w:ascii="Cambria Math" w:hAnsi="Cambria Math" w:cs="Cambria Math"/>
                      <w:color w:val="000000"/>
                      <w:sz w:val="28"/>
                      <w:szCs w:val="28"/>
                    </w:rPr>
                    <w:t>𝑑𝑜𝑐𝑢𝑚𝑒𝑛𝑡 𝑑𝑗∈𝐷 𝒅𝒐</w:t>
                  </w:r>
                </w:p>
                <w:p w:rsidR="000503C3" w:rsidRPr="007455D5" w:rsidRDefault="000503C3" w:rsidP="00C5299D">
                  <w:pPr>
                    <w:autoSpaceDE w:val="0"/>
                    <w:autoSpaceDN w:val="0"/>
                    <w:adjustRightInd w:val="0"/>
                    <w:spacing w:after="0" w:line="240" w:lineRule="auto"/>
                    <w:ind w:firstLine="720"/>
                    <w:rPr>
                      <w:rFonts w:ascii="Times New Roman" w:hAnsi="Times New Roman" w:cs="Times New Roman"/>
                      <w:color w:val="000000"/>
                      <w:sz w:val="28"/>
                      <w:szCs w:val="28"/>
                    </w:rPr>
                  </w:pPr>
                  <w:r w:rsidRPr="007455D5">
                    <w:rPr>
                      <w:rFonts w:ascii="Cambria Math" w:hAnsi="Cambria Math" w:cs="Cambria Math"/>
                      <w:color w:val="000000"/>
                      <w:sz w:val="28"/>
                      <w:szCs w:val="28"/>
                    </w:rPr>
                    <w:t xml:space="preserve">      𝑤𝑖𝑗</w:t>
                  </w:r>
                  <w:r w:rsidRPr="007455D5">
                    <w:rPr>
                      <w:rFonts w:ascii="Times New Roman" w:hAnsi="Times New Roman" w:cs="Times New Roman"/>
                      <w:color w:val="000000"/>
                      <w:sz w:val="28"/>
                      <w:szCs w:val="28"/>
                    </w:rPr>
                    <w:t>=</w:t>
                  </w:r>
                  <w:r w:rsidRPr="007455D5">
                    <w:rPr>
                      <w:rFonts w:ascii="Cambria Math" w:hAnsi="Cambria Math" w:cs="Cambria Math"/>
                      <w:color w:val="000000"/>
                      <w:sz w:val="28"/>
                      <w:szCs w:val="28"/>
                    </w:rPr>
                    <w:t>𝑓𝑟𝑒𝑞𝑢𝑒𝑛𝑐𝑦 𝑜𝑓 𝑡𝑒𝑟𝑚 𝑡𝑖 𝑖𝑛 𝑑𝑜𝑐𝑢𝑚𝑒𝑛𝑡 𝑑𝑗</w:t>
                  </w:r>
                </w:p>
                <w:p w:rsidR="000503C3" w:rsidRPr="007455D5" w:rsidRDefault="000503C3" w:rsidP="00C5299D">
                  <w:pPr>
                    <w:autoSpaceDE w:val="0"/>
                    <w:autoSpaceDN w:val="0"/>
                    <w:adjustRightInd w:val="0"/>
                    <w:spacing w:after="0" w:line="240" w:lineRule="auto"/>
                    <w:rPr>
                      <w:rFonts w:ascii="Times New Roman" w:hAnsi="Times New Roman" w:cs="Times New Roman"/>
                      <w:color w:val="000000"/>
                      <w:sz w:val="28"/>
                      <w:szCs w:val="28"/>
                    </w:rPr>
                  </w:pPr>
                  <w:r w:rsidRPr="007455D5">
                    <w:rPr>
                      <w:rFonts w:ascii="Cambria Math" w:hAnsi="Cambria Math" w:cs="Cambria Math"/>
                      <w:color w:val="000000"/>
                      <w:sz w:val="28"/>
                      <w:szCs w:val="28"/>
                    </w:rPr>
                    <w:t>𝑖𝑖𝑖</w:t>
                  </w:r>
                  <w:r w:rsidRPr="007455D5">
                    <w:rPr>
                      <w:rFonts w:ascii="Times New Roman" w:hAnsi="Times New Roman" w:cs="Times New Roman"/>
                      <w:color w:val="000000"/>
                      <w:sz w:val="28"/>
                      <w:szCs w:val="28"/>
                    </w:rPr>
                    <w:t xml:space="preserve">. </w:t>
                  </w:r>
                  <w:r w:rsidRPr="007455D5">
                    <w:rPr>
                      <w:rFonts w:ascii="Times New Roman" w:hAnsi="Times New Roman" w:cs="Times New Roman"/>
                      <w:color w:val="000000"/>
                      <w:sz w:val="28"/>
                      <w:szCs w:val="28"/>
                    </w:rPr>
                    <w:tab/>
                  </w:r>
                  <w:r w:rsidRPr="007455D5">
                    <w:rPr>
                      <w:rFonts w:ascii="Cambria Math" w:hAnsi="Cambria Math" w:cs="Cambria Math"/>
                      <w:color w:val="000000"/>
                      <w:sz w:val="28"/>
                      <w:szCs w:val="28"/>
                    </w:rPr>
                    <w:t>𝒆𝒏𝒅𝒇𝒐𝒓</w:t>
                  </w:r>
                </w:p>
                <w:p w:rsidR="000503C3" w:rsidRPr="007455D5" w:rsidRDefault="000503C3" w:rsidP="00C5299D">
                  <w:pPr>
                    <w:autoSpaceDE w:val="0"/>
                    <w:autoSpaceDN w:val="0"/>
                    <w:adjustRightInd w:val="0"/>
                    <w:spacing w:after="0" w:line="240" w:lineRule="auto"/>
                    <w:rPr>
                      <w:rFonts w:ascii="Times New Roman" w:hAnsi="Times New Roman" w:cs="Times New Roman"/>
                      <w:color w:val="000000"/>
                      <w:sz w:val="28"/>
                      <w:szCs w:val="28"/>
                    </w:rPr>
                  </w:pPr>
                  <w:r w:rsidRPr="007455D5">
                    <w:rPr>
                      <w:rFonts w:ascii="Cambria Math" w:hAnsi="Cambria Math" w:cs="Cambria Math"/>
                      <w:color w:val="000000"/>
                      <w:sz w:val="28"/>
                      <w:szCs w:val="28"/>
                    </w:rPr>
                    <w:t>𝑖𝑣</w:t>
                  </w:r>
                  <w:r w:rsidRPr="007455D5">
                    <w:rPr>
                      <w:rFonts w:ascii="Times New Roman" w:hAnsi="Times New Roman" w:cs="Times New Roman"/>
                      <w:color w:val="000000"/>
                      <w:sz w:val="28"/>
                      <w:szCs w:val="28"/>
                    </w:rPr>
                    <w:t xml:space="preserve">. </w:t>
                  </w:r>
                  <w:r w:rsidRPr="007455D5">
                    <w:rPr>
                      <w:rFonts w:ascii="Cambria Math" w:hAnsi="Cambria Math" w:cs="Cambria Math"/>
                      <w:color w:val="000000"/>
                      <w:sz w:val="28"/>
                      <w:szCs w:val="28"/>
                    </w:rPr>
                    <w:t>𝒆𝒏𝒅𝒇𝒐𝒓</w:t>
                  </w:r>
                  <w:bookmarkEnd w:id="4"/>
                </w:p>
              </w:txbxContent>
            </v:textbox>
            <w10:wrap type="square"/>
          </v:shape>
        </w:pict>
      </w:r>
    </w:p>
    <w:p w:rsidR="00C5299D" w:rsidRPr="00843C47" w:rsidRDefault="00C5299D" w:rsidP="00CC1B87">
      <w:pPr>
        <w:pStyle w:val="Default"/>
        <w:spacing w:line="360" w:lineRule="auto"/>
        <w:jc w:val="both"/>
        <w:rPr>
          <w:color w:val="000000" w:themeColor="text1"/>
        </w:rPr>
      </w:pPr>
    </w:p>
    <w:p w:rsidR="00C5299D" w:rsidRPr="00843C47" w:rsidRDefault="00C5299D" w:rsidP="00CC1B87">
      <w:pPr>
        <w:pStyle w:val="Default"/>
        <w:spacing w:line="360" w:lineRule="auto"/>
        <w:jc w:val="both"/>
        <w:rPr>
          <w:color w:val="000000" w:themeColor="text1"/>
        </w:rPr>
      </w:pPr>
    </w:p>
    <w:p w:rsidR="00C5299D" w:rsidRPr="00843C47" w:rsidRDefault="00C5299D" w:rsidP="00CC1B87">
      <w:pPr>
        <w:pStyle w:val="Default"/>
        <w:spacing w:line="360" w:lineRule="auto"/>
        <w:jc w:val="both"/>
        <w:rPr>
          <w:color w:val="000000" w:themeColor="text1"/>
        </w:rPr>
      </w:pPr>
    </w:p>
    <w:p w:rsidR="00C5299D" w:rsidRPr="00843C47" w:rsidRDefault="00C5299D" w:rsidP="00CC1B87">
      <w:pPr>
        <w:pStyle w:val="Default"/>
        <w:spacing w:line="360" w:lineRule="auto"/>
        <w:jc w:val="both"/>
        <w:rPr>
          <w:color w:val="000000" w:themeColor="text1"/>
        </w:rPr>
      </w:pPr>
    </w:p>
    <w:p w:rsidR="00C5299D" w:rsidRPr="00843C47" w:rsidRDefault="00C5299D" w:rsidP="00CC1B87">
      <w:pPr>
        <w:pStyle w:val="Default"/>
        <w:spacing w:line="360" w:lineRule="auto"/>
        <w:jc w:val="both"/>
        <w:rPr>
          <w:color w:val="000000" w:themeColor="text1"/>
        </w:rPr>
      </w:pPr>
    </w:p>
    <w:p w:rsidR="00C5299D" w:rsidRPr="00843C47" w:rsidRDefault="00C5299D" w:rsidP="00CC1B87">
      <w:pPr>
        <w:pStyle w:val="Default"/>
        <w:spacing w:line="360" w:lineRule="auto"/>
        <w:jc w:val="both"/>
        <w:rPr>
          <w:color w:val="000000" w:themeColor="text1"/>
        </w:rPr>
      </w:pPr>
    </w:p>
    <w:p w:rsidR="00C5299D" w:rsidRPr="00843C47" w:rsidRDefault="00C5299D" w:rsidP="00CC1B87">
      <w:pPr>
        <w:pStyle w:val="Default"/>
        <w:spacing w:line="360" w:lineRule="auto"/>
        <w:jc w:val="both"/>
        <w:rPr>
          <w:color w:val="000000" w:themeColor="text1"/>
        </w:rPr>
      </w:pPr>
    </w:p>
    <w:p w:rsidR="0050308E" w:rsidRPr="00843C47" w:rsidRDefault="0050308E" w:rsidP="00CC1B87">
      <w:pPr>
        <w:pStyle w:val="Default"/>
        <w:spacing w:line="360" w:lineRule="auto"/>
        <w:jc w:val="both"/>
        <w:rPr>
          <w:color w:val="000000" w:themeColor="text1"/>
        </w:rPr>
      </w:pPr>
    </w:p>
    <w:p w:rsidR="0050308E" w:rsidRPr="00843C47" w:rsidRDefault="0050308E" w:rsidP="00CC1B87">
      <w:pPr>
        <w:pStyle w:val="Default"/>
        <w:spacing w:line="360" w:lineRule="auto"/>
        <w:jc w:val="both"/>
        <w:rPr>
          <w:color w:val="000000" w:themeColor="text1"/>
        </w:rPr>
      </w:pPr>
    </w:p>
    <w:p w:rsidR="00370BAF" w:rsidRPr="00843C47" w:rsidRDefault="00C5299D" w:rsidP="00CC1B87">
      <w:pPr>
        <w:pStyle w:val="Default"/>
        <w:spacing w:line="360" w:lineRule="auto"/>
        <w:jc w:val="both"/>
        <w:rPr>
          <w:color w:val="000000" w:themeColor="text1"/>
        </w:rPr>
      </w:pPr>
      <w:r w:rsidRPr="00843C47">
        <w:rPr>
          <w:color w:val="000000" w:themeColor="text1"/>
        </w:rPr>
        <w:t>Figure 3.3 the pseudocode for the normalized TF-IDF feature extraction step.</w:t>
      </w:r>
    </w:p>
    <w:p w:rsidR="0050308E" w:rsidRPr="00843C47" w:rsidRDefault="0050308E" w:rsidP="00CC1B87">
      <w:pPr>
        <w:pStyle w:val="Default"/>
        <w:spacing w:line="360" w:lineRule="auto"/>
        <w:jc w:val="both"/>
        <w:rPr>
          <w:b/>
          <w:bCs/>
          <w:color w:val="000000" w:themeColor="text1"/>
        </w:rPr>
      </w:pPr>
    </w:p>
    <w:p w:rsidR="00C5299D" w:rsidRPr="00843C47" w:rsidRDefault="00C5299D" w:rsidP="00CC1B87">
      <w:pPr>
        <w:pStyle w:val="Default"/>
        <w:spacing w:line="360" w:lineRule="auto"/>
        <w:jc w:val="both"/>
        <w:rPr>
          <w:color w:val="000000" w:themeColor="text1"/>
        </w:rPr>
      </w:pPr>
      <w:r w:rsidRPr="00843C47">
        <w:rPr>
          <w:b/>
          <w:bCs/>
          <w:color w:val="000000" w:themeColor="text1"/>
        </w:rPr>
        <w:lastRenderedPageBreak/>
        <w:t>3.4</w:t>
      </w:r>
      <w:r w:rsidRPr="00843C47">
        <w:rPr>
          <w:b/>
          <w:bCs/>
          <w:color w:val="000000" w:themeColor="text1"/>
        </w:rPr>
        <w:tab/>
        <w:t>NIGERIAN NEWS HEADLINES CLASSIFICATION</w:t>
      </w:r>
    </w:p>
    <w:p w:rsidR="00966B32" w:rsidRPr="00843C47" w:rsidRDefault="00C5299D" w:rsidP="00CC1B87">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 xml:space="preserve">After feature extraction, the next phase is the classification phase which is an important phase in which the aim is to classify the unseen news to their respective categories (Gurmeet and Karan, 2016). In this study, Naives Bayes classifier, Support Vector Machine, Logistic Regression and Decision Tree </w:t>
      </w:r>
      <w:r w:rsidR="00BC0EE3">
        <w:rPr>
          <w:rFonts w:ascii="Times New Roman" w:eastAsia="Times New Roman" w:hAnsi="Times New Roman" w:cs="Times New Roman"/>
          <w:color w:val="000000"/>
          <w:sz w:val="24"/>
          <w:szCs w:val="24"/>
        </w:rPr>
        <w:t>was</w:t>
      </w:r>
      <w:r w:rsidRPr="00843C47">
        <w:rPr>
          <w:rFonts w:ascii="Times New Roman" w:eastAsia="Times New Roman" w:hAnsi="Times New Roman" w:cs="Times New Roman"/>
          <w:color w:val="000000"/>
          <w:sz w:val="24"/>
          <w:szCs w:val="24"/>
        </w:rPr>
        <w:t xml:space="preserve"> used for news classification into various categories.</w:t>
      </w:r>
    </w:p>
    <w:p w:rsidR="00966B32" w:rsidRPr="00843C47" w:rsidRDefault="00966B32" w:rsidP="00CC1B87">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rsidR="00966B32" w:rsidRPr="00843C47" w:rsidRDefault="00966B32"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843C47">
        <w:rPr>
          <w:rFonts w:ascii="Times New Roman" w:hAnsi="Times New Roman" w:cs="Times New Roman"/>
          <w:b/>
          <w:sz w:val="24"/>
          <w:szCs w:val="24"/>
        </w:rPr>
        <w:t>Support Vector Machine (SVM) Classifier:</w:t>
      </w:r>
      <w:r w:rsidRPr="00843C47">
        <w:rPr>
          <w:rFonts w:ascii="Times New Roman" w:hAnsi="Times New Roman" w:cs="Times New Roman"/>
          <w:sz w:val="24"/>
          <w:szCs w:val="24"/>
        </w:rPr>
        <w:t xml:space="preserve"> The Support Vector Machine </w:t>
      </w:r>
      <w:r w:rsidR="005F2EC1" w:rsidRPr="00843C47">
        <w:rPr>
          <w:rFonts w:ascii="Times New Roman" w:hAnsi="Times New Roman" w:cs="Times New Roman"/>
          <w:sz w:val="24"/>
          <w:szCs w:val="24"/>
        </w:rPr>
        <w:t>classifier is</w:t>
      </w:r>
      <w:r w:rsidRPr="00843C47">
        <w:rPr>
          <w:rFonts w:ascii="Times New Roman" w:hAnsi="Times New Roman" w:cs="Times New Roman"/>
          <w:sz w:val="24"/>
          <w:szCs w:val="24"/>
        </w:rPr>
        <w:t xml:space="preserve"> one of the best machine learning techniques </w:t>
      </w:r>
      <w:r w:rsidR="000C19ED" w:rsidRPr="00843C47">
        <w:rPr>
          <w:rFonts w:ascii="Times New Roman" w:hAnsi="Times New Roman" w:cs="Times New Roman"/>
          <w:sz w:val="24"/>
          <w:szCs w:val="24"/>
        </w:rPr>
        <w:t>that</w:t>
      </w:r>
      <w:r w:rsidRPr="00843C47">
        <w:rPr>
          <w:rFonts w:ascii="Times New Roman" w:hAnsi="Times New Roman" w:cs="Times New Roman"/>
          <w:sz w:val="24"/>
          <w:szCs w:val="24"/>
        </w:rPr>
        <w:t xml:space="preserve"> outperform in most of the cases. It is a learning algorithm that works for both classification and regression problems. This classifier was selected because of its high performance even though it has a huge computational time</w:t>
      </w:r>
      <w:r w:rsidR="008E6ACC" w:rsidRPr="00843C47">
        <w:rPr>
          <w:rFonts w:ascii="Times New Roman" w:hAnsi="Times New Roman" w:cs="Times New Roman"/>
          <w:sz w:val="24"/>
          <w:szCs w:val="24"/>
        </w:rPr>
        <w:t xml:space="preserve"> (Khadjeh, 2015)</w:t>
      </w:r>
      <w:r w:rsidRPr="00843C47">
        <w:rPr>
          <w:rFonts w:ascii="Times New Roman" w:hAnsi="Times New Roman" w:cs="Times New Roman"/>
          <w:sz w:val="24"/>
          <w:szCs w:val="24"/>
        </w:rPr>
        <w:t>. The goal of SVM is to find the optimal separating hyperplane that gives the maximum separation margin between the hyperplane and the nearest points of both classes. The set of training data is shown in (4) below:</w:t>
      </w:r>
    </w:p>
    <w:p w:rsidR="00966B32" w:rsidRPr="00843C47" w:rsidRDefault="000B234E" w:rsidP="00CC1B87">
      <w:pPr>
        <w:pStyle w:val="Normal1"/>
        <w:pBdr>
          <w:top w:val="nil"/>
          <w:left w:val="nil"/>
          <w:bottom w:val="nil"/>
          <w:right w:val="nil"/>
          <w:between w:val="nil"/>
        </w:pBdr>
        <w:spacing w:after="0" w:line="360" w:lineRule="auto"/>
        <w:jc w:val="center"/>
        <w:rPr>
          <w:rFonts w:ascii="Times New Roman" w:hAnsi="Times New Roman" w:cs="Times New Roman"/>
          <w:sz w:val="24"/>
          <w:szCs w:val="24"/>
        </w:rPr>
      </w:pPr>
      <m:oMath>
        <m:sSup>
          <m:sSupPr>
            <m:ctrlPr>
              <w:rPr>
                <w:rFonts w:ascii="Cambria Math" w:hAnsi="Times New Roman" w:cs="Times New Roman"/>
                <w:i/>
                <w:sz w:val="24"/>
                <w:szCs w:val="24"/>
              </w:rPr>
            </m:ctrlPr>
          </m:sSupPr>
          <m:e>
            <m:r>
              <w:rPr>
                <w:rFonts w:ascii="Cambria Math" w:hAnsi="Times New Roman" w:cs="Times New Roman"/>
                <w:sz w:val="24"/>
                <w:szCs w:val="24"/>
              </w:rPr>
              <m:t xml:space="preserve"> (</m:t>
            </m:r>
            <m:r>
              <w:rPr>
                <w:rFonts w:ascii="Cambria Math" w:hAnsi="Cambria Math" w:cs="Times New Roman"/>
                <w:sz w:val="24"/>
                <w:szCs w:val="24"/>
              </w:rPr>
              <m:t>x</m:t>
            </m:r>
          </m:e>
          <m:sup>
            <m:r>
              <w:rPr>
                <w:rFonts w:ascii="Cambria Math" w:hAnsi="Times New Roman" w:cs="Times New Roman"/>
                <w:sz w:val="24"/>
                <w:szCs w:val="24"/>
              </w:rPr>
              <m:t>1</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Cambria Math" w:hAnsi="Times New Roman" w:cs="Times New Roman"/>
                <w:sz w:val="24"/>
                <w:szCs w:val="24"/>
              </w:rPr>
              <m:t>1</m:t>
            </m:r>
          </m:sup>
        </m:sSup>
        <m:r>
          <w:rPr>
            <w:rFonts w:ascii="Cambria Math" w:hAnsi="Times New Roman" w:cs="Times New Roman"/>
            <w:sz w:val="24"/>
            <w:szCs w:val="24"/>
          </w:rPr>
          <m:t>),</m:t>
        </m:r>
        <m:r>
          <w:rPr>
            <w:rFonts w:ascii="Cambria Math" w:hAnsi="Times New Roman" w:cs="Times New Roman"/>
            <w:sz w:val="24"/>
            <w:szCs w:val="24"/>
          </w:rPr>
          <m:t>…</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m:t>
            </m:r>
            <m:r>
              <w:rPr>
                <w:rFonts w:ascii="Cambria Math" w:hAnsi="Cambria Math" w:cs="Times New Roman"/>
                <w:sz w:val="24"/>
                <w:szCs w:val="24"/>
              </w:rPr>
              <m:t>x</m:t>
            </m:r>
          </m:e>
          <m:sup>
            <m:r>
              <w:rPr>
                <w:rFonts w:ascii="Cambria Math" w:hAnsi="Cambria Math" w:cs="Times New Roman"/>
                <w:sz w:val="24"/>
                <w:szCs w:val="24"/>
              </w:rPr>
              <m:t>m</m:t>
            </m:r>
          </m:sup>
        </m:sSup>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m:t>
            </m:r>
          </m:sup>
        </m:sSup>
        <m:r>
          <w:rPr>
            <w:rFonts w:ascii="Cambria Math" w:hAnsi="Times New Roman" w:cs="Times New Roman"/>
            <w:sz w:val="24"/>
            <w:szCs w:val="24"/>
          </w:rPr>
          <m:t xml:space="preserve">),   </m:t>
        </m:r>
        <m:r>
          <w:rPr>
            <w:rFonts w:ascii="Cambria Math" w:hAnsi="Cambria Math" w:cs="Times New Roman"/>
            <w:sz w:val="24"/>
            <w:szCs w:val="24"/>
          </w:rPr>
          <m:t>x∈</m:t>
        </m:r>
        <m:sSup>
          <m:sSupPr>
            <m:ctrlPr>
              <w:rPr>
                <w:rFonts w:ascii="Cambria Math" w:hAnsi="Times New Roman"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Times New Roman" w:cs="Times New Roman"/>
            <w:sz w:val="24"/>
            <w:szCs w:val="24"/>
          </w:rPr>
          <m:t>,</m:t>
        </m:r>
        <m:r>
          <w:rPr>
            <w:rFonts w:ascii="Cambria Math" w:hAnsi="Cambria Math" w:cs="Times New Roman"/>
            <w:sz w:val="24"/>
            <w:szCs w:val="24"/>
          </w:rPr>
          <m:t>y∈</m:t>
        </m:r>
        <m:d>
          <m:dPr>
            <m:begChr m:val="{"/>
            <m:endChr m:val="}"/>
            <m:ctrlPr>
              <w:rPr>
                <w:rFonts w:ascii="Cambria Math" w:hAnsi="Times New Roman" w:cs="Times New Roman"/>
                <w:i/>
                <w:sz w:val="24"/>
                <w:szCs w:val="24"/>
              </w:rPr>
            </m:ctrlPr>
          </m:dPr>
          <m:e>
            <m:r>
              <w:rPr>
                <w:rFonts w:ascii="Cambria Math" w:hAnsi="Times New Roman" w:cs="Times New Roman"/>
                <w:sz w:val="24"/>
                <w:szCs w:val="24"/>
              </w:rPr>
              <m:t xml:space="preserve">1, </m:t>
            </m:r>
            <m:r>
              <w:rPr>
                <w:rFonts w:ascii="Times New Roman" w:hAnsi="Times New Roman" w:cs="Times New Roman"/>
                <w:sz w:val="24"/>
                <w:szCs w:val="24"/>
              </w:rPr>
              <m:t>-</m:t>
            </m:r>
            <m:r>
              <w:rPr>
                <w:rFonts w:ascii="Cambria Math" w:hAnsi="Times New Roman" w:cs="Times New Roman"/>
                <w:sz w:val="24"/>
                <w:szCs w:val="24"/>
              </w:rPr>
              <m:t>1</m:t>
            </m:r>
          </m:e>
        </m:d>
      </m:oMath>
      <w:r w:rsidR="00966B32" w:rsidRPr="00843C47">
        <w:rPr>
          <w:rFonts w:ascii="Times New Roman" w:hAnsi="Times New Roman" w:cs="Times New Roman"/>
          <w:sz w:val="24"/>
          <w:szCs w:val="24"/>
        </w:rPr>
        <w:tab/>
      </w:r>
      <w:r w:rsidR="00966B32" w:rsidRPr="00843C47">
        <w:rPr>
          <w:rFonts w:ascii="Times New Roman" w:hAnsi="Times New Roman" w:cs="Times New Roman"/>
          <w:sz w:val="24"/>
          <w:szCs w:val="24"/>
        </w:rPr>
        <w:tab/>
      </w:r>
      <w:r w:rsidR="003636DA" w:rsidRPr="00843C47">
        <w:rPr>
          <w:rFonts w:ascii="Times New Roman" w:hAnsi="Times New Roman" w:cs="Times New Roman"/>
          <w:sz w:val="24"/>
          <w:szCs w:val="24"/>
        </w:rPr>
        <w:tab/>
      </w:r>
      <w:r w:rsidR="003636DA" w:rsidRPr="00843C47">
        <w:rPr>
          <w:rFonts w:ascii="Times New Roman" w:hAnsi="Times New Roman" w:cs="Times New Roman"/>
          <w:sz w:val="24"/>
          <w:szCs w:val="24"/>
        </w:rPr>
        <w:tab/>
      </w:r>
      <w:r w:rsidR="00966B32" w:rsidRPr="00843C47">
        <w:rPr>
          <w:rFonts w:ascii="Times New Roman" w:hAnsi="Times New Roman" w:cs="Times New Roman"/>
          <w:sz w:val="24"/>
          <w:szCs w:val="24"/>
        </w:rPr>
        <w:t>(4)</w:t>
      </w:r>
    </w:p>
    <w:p w:rsidR="00DF0B8C" w:rsidRDefault="00966B32" w:rsidP="00CC1B87">
      <w:pPr>
        <w:pStyle w:val="Normal1"/>
        <w:pBdr>
          <w:top w:val="nil"/>
          <w:left w:val="nil"/>
          <w:bottom w:val="nil"/>
          <w:right w:val="nil"/>
          <w:between w:val="nil"/>
        </w:pBdr>
        <w:spacing w:after="0" w:line="360" w:lineRule="auto"/>
        <w:jc w:val="both"/>
        <w:rPr>
          <w:rFonts w:ascii="Times New Roman" w:hAnsi="Times New Roman" w:cs="Times New Roman"/>
          <w:color w:val="000000"/>
          <w:sz w:val="24"/>
          <w:szCs w:val="24"/>
        </w:rPr>
      </w:pPr>
      <w:r w:rsidRPr="00843C47">
        <w:rPr>
          <w:rFonts w:ascii="Times New Roman" w:hAnsi="Times New Roman" w:cs="Times New Roman"/>
          <w:sz w:val="24"/>
          <w:szCs w:val="24"/>
        </w:rPr>
        <w:t>A hyperplane can be found</w:t>
      </w:r>
      <w:r w:rsidR="00DF0B8C">
        <w:rPr>
          <w:rFonts w:ascii="Times New Roman" w:hAnsi="Times New Roman" w:cs="Times New Roman"/>
          <w:sz w:val="24"/>
          <w:szCs w:val="24"/>
        </w:rPr>
        <w:t xml:space="preserve"> to separates the </w:t>
      </w:r>
      <w:r w:rsidR="00EC4E0C">
        <w:rPr>
          <w:rFonts w:ascii="Times New Roman" w:hAnsi="Times New Roman" w:cs="Times New Roman"/>
          <w:sz w:val="24"/>
          <w:szCs w:val="24"/>
        </w:rPr>
        <w:t>two</w:t>
      </w:r>
      <w:r w:rsidR="00DF0B8C">
        <w:rPr>
          <w:rFonts w:ascii="Times New Roman" w:hAnsi="Times New Roman" w:cs="Times New Roman"/>
          <w:sz w:val="24"/>
          <w:szCs w:val="24"/>
        </w:rPr>
        <w:t xml:space="preserve"> classes. The equation of a hyperplane</w:t>
      </w:r>
      <w:r w:rsidR="00DF0B8C" w:rsidRPr="00DF0B8C">
        <w:rPr>
          <w:rFonts w:ascii="Times New Roman" w:hAnsi="Times New Roman" w:cs="Times New Roman"/>
          <w:sz w:val="24"/>
          <w:szCs w:val="24"/>
        </w:rPr>
        <w:t>dividing the points (for classifying) is written as</w:t>
      </w:r>
      <w:r w:rsidR="00DF0B8C">
        <w:rPr>
          <w:rFonts w:ascii="Times New Roman" w:hAnsi="Times New Roman" w:cs="Times New Roman"/>
          <w:color w:val="000000"/>
          <w:sz w:val="24"/>
          <w:szCs w:val="24"/>
        </w:rPr>
        <w:t xml:space="preserve"> (Radhika, 2020);</w:t>
      </w:r>
    </w:p>
    <w:p w:rsidR="00966B32" w:rsidRPr="00843C47" w:rsidRDefault="000B234E" w:rsidP="00CC1B87">
      <w:pPr>
        <w:pStyle w:val="Normal1"/>
        <w:pBdr>
          <w:top w:val="nil"/>
          <w:left w:val="nil"/>
          <w:bottom w:val="nil"/>
          <w:right w:val="nil"/>
          <w:between w:val="nil"/>
        </w:pBdr>
        <w:spacing w:after="0" w:line="360" w:lineRule="auto"/>
        <w:ind w:left="2160"/>
        <w:jc w:val="both"/>
        <w:rPr>
          <w:rFonts w:ascii="Times New Roman" w:eastAsia="Times New Roman" w:hAnsi="Times New Roman" w:cs="Times New Roman"/>
          <w:color w:val="000000"/>
          <w:sz w:val="24"/>
          <w:szCs w:val="24"/>
        </w:rPr>
      </w:pPr>
      <m:oMath>
        <m:d>
          <m:dPr>
            <m:begChr m:val="〈"/>
            <m:endChr m:val="〉"/>
            <m:ctrlPr>
              <w:rPr>
                <w:rFonts w:ascii="Cambria Math" w:eastAsia="Times New Roman" w:hAnsi="Times New Roman" w:cs="Times New Roman"/>
                <w:i/>
                <w:color w:val="000000"/>
                <w:sz w:val="24"/>
                <w:szCs w:val="24"/>
              </w:rPr>
            </m:ctrlPr>
          </m:dPr>
          <m:e>
            <m:r>
              <w:rPr>
                <w:rFonts w:ascii="Cambria Math" w:eastAsia="Times New Roman" w:hAnsi="Cambria Math" w:cs="Times New Roman"/>
                <w:color w:val="000000"/>
                <w:sz w:val="24"/>
                <w:szCs w:val="24"/>
              </w:rPr>
              <m:t>w</m:t>
            </m:r>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x</m:t>
            </m:r>
          </m:e>
        </m:d>
        <m:r>
          <w:rPr>
            <w:rFonts w:ascii="Cambria Math" w:eastAsia="Times New Roman" w:hAnsi="Times New Roman" w:cs="Times New Roman"/>
            <w:color w:val="000000"/>
            <w:sz w:val="24"/>
            <w:szCs w:val="24"/>
          </w:rPr>
          <m:t>+</m:t>
        </m:r>
        <m:r>
          <w:rPr>
            <w:rFonts w:ascii="Cambria Math" w:eastAsia="Times New Roman" w:hAnsi="Cambria Math" w:cs="Times New Roman"/>
            <w:color w:val="000000"/>
            <w:sz w:val="24"/>
            <w:szCs w:val="24"/>
          </w:rPr>
          <m:t>b</m:t>
        </m:r>
        <m:r>
          <w:rPr>
            <w:rFonts w:ascii="Cambria Math" w:eastAsia="Times New Roman" w:hAnsi="Times New Roman" w:cs="Times New Roman"/>
            <w:color w:val="000000"/>
            <w:sz w:val="24"/>
            <w:szCs w:val="24"/>
          </w:rPr>
          <m:t>=0</m:t>
        </m:r>
      </m:oMath>
      <w:r w:rsidR="003636DA" w:rsidRPr="00843C47">
        <w:rPr>
          <w:rFonts w:ascii="Times New Roman" w:eastAsia="Times New Roman" w:hAnsi="Times New Roman" w:cs="Times New Roman"/>
          <w:color w:val="000000"/>
          <w:sz w:val="24"/>
          <w:szCs w:val="24"/>
        </w:rPr>
        <w:tab/>
      </w:r>
      <w:r w:rsidR="003636DA" w:rsidRPr="00843C47">
        <w:rPr>
          <w:rFonts w:ascii="Times New Roman" w:eastAsia="Times New Roman" w:hAnsi="Times New Roman" w:cs="Times New Roman"/>
          <w:color w:val="000000"/>
          <w:sz w:val="24"/>
          <w:szCs w:val="24"/>
        </w:rPr>
        <w:tab/>
      </w:r>
      <w:r w:rsidR="003636DA" w:rsidRPr="00843C47">
        <w:rPr>
          <w:rFonts w:ascii="Times New Roman" w:eastAsia="Times New Roman" w:hAnsi="Times New Roman" w:cs="Times New Roman"/>
          <w:color w:val="000000"/>
          <w:sz w:val="24"/>
          <w:szCs w:val="24"/>
        </w:rPr>
        <w:tab/>
      </w:r>
      <w:r w:rsidR="003636DA" w:rsidRPr="00843C47">
        <w:rPr>
          <w:rFonts w:ascii="Times New Roman" w:eastAsia="Times New Roman" w:hAnsi="Times New Roman" w:cs="Times New Roman"/>
          <w:color w:val="000000"/>
          <w:sz w:val="24"/>
          <w:szCs w:val="24"/>
        </w:rPr>
        <w:tab/>
      </w:r>
      <w:r w:rsidR="003636DA" w:rsidRPr="00843C47">
        <w:rPr>
          <w:rFonts w:ascii="Times New Roman" w:eastAsia="Times New Roman" w:hAnsi="Times New Roman" w:cs="Times New Roman"/>
          <w:color w:val="000000"/>
          <w:sz w:val="24"/>
          <w:szCs w:val="24"/>
        </w:rPr>
        <w:tab/>
      </w:r>
      <w:r w:rsidR="005F2EC1" w:rsidRPr="00843C47">
        <w:rPr>
          <w:rFonts w:ascii="Times New Roman" w:eastAsia="Times New Roman" w:hAnsi="Times New Roman" w:cs="Times New Roman"/>
          <w:color w:val="000000"/>
          <w:sz w:val="24"/>
          <w:szCs w:val="24"/>
        </w:rPr>
        <w:tab/>
      </w:r>
      <w:r w:rsidR="003636DA" w:rsidRPr="00843C47">
        <w:rPr>
          <w:rFonts w:ascii="Times New Roman" w:eastAsia="Times New Roman" w:hAnsi="Times New Roman" w:cs="Times New Roman"/>
          <w:color w:val="000000"/>
          <w:sz w:val="24"/>
          <w:szCs w:val="24"/>
        </w:rPr>
        <w:t>(5)</w:t>
      </w:r>
    </w:p>
    <w:p w:rsidR="005F2EC1" w:rsidRPr="00843C47" w:rsidRDefault="005F2EC1" w:rsidP="00CC1B87">
      <w:pPr>
        <w:pStyle w:val="Normal1"/>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8E6ACC" w:rsidRDefault="008E6ACC"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BA426F">
        <w:rPr>
          <w:rFonts w:ascii="Times New Roman" w:hAnsi="Times New Roman" w:cs="Times New Roman"/>
          <w:b/>
          <w:sz w:val="24"/>
          <w:szCs w:val="24"/>
        </w:rPr>
        <w:t>Naïve Bayes Classifier</w:t>
      </w:r>
      <w:r w:rsidRPr="000930BB">
        <w:rPr>
          <w:rFonts w:ascii="Times New Roman" w:hAnsi="Times New Roman" w:cs="Times New Roman"/>
          <w:b/>
          <w:sz w:val="24"/>
          <w:szCs w:val="24"/>
        </w:rPr>
        <w:t>:</w:t>
      </w:r>
      <w:r w:rsidR="00396615" w:rsidRPr="00396615">
        <w:rPr>
          <w:rFonts w:ascii="Times New Roman" w:hAnsi="Times New Roman" w:cs="Times New Roman"/>
          <w:sz w:val="24"/>
          <w:szCs w:val="24"/>
        </w:rPr>
        <w:t>is a pro</w:t>
      </w:r>
      <w:r w:rsidR="00396615">
        <w:rPr>
          <w:rFonts w:ascii="Times New Roman" w:hAnsi="Times New Roman" w:cs="Times New Roman"/>
          <w:sz w:val="24"/>
          <w:szCs w:val="24"/>
        </w:rPr>
        <w:t>ba</w:t>
      </w:r>
      <w:r w:rsidR="00396615" w:rsidRPr="00396615">
        <w:rPr>
          <w:rFonts w:ascii="Times New Roman" w:hAnsi="Times New Roman" w:cs="Times New Roman"/>
          <w:sz w:val="24"/>
          <w:szCs w:val="24"/>
        </w:rPr>
        <w:t>b</w:t>
      </w:r>
      <w:r w:rsidR="00396615">
        <w:rPr>
          <w:rFonts w:ascii="Times New Roman" w:hAnsi="Times New Roman" w:cs="Times New Roman"/>
          <w:sz w:val="24"/>
          <w:szCs w:val="24"/>
        </w:rPr>
        <w:t>i</w:t>
      </w:r>
      <w:r w:rsidR="00396615" w:rsidRPr="00396615">
        <w:rPr>
          <w:rFonts w:ascii="Times New Roman" w:hAnsi="Times New Roman" w:cs="Times New Roman"/>
          <w:sz w:val="24"/>
          <w:szCs w:val="24"/>
        </w:rPr>
        <w:t>listic classifier which is based on text features and calculates class labels and probability of classes. It isn’t made up of a single algorithm for classification but it includes a large number of algorithms that work on a single principal for training classifiers. The principal states that the value of a particular feature is autonomous of value of any other feature specified in a class</w:t>
      </w:r>
      <w:r w:rsidR="00396615">
        <w:rPr>
          <w:rFonts w:ascii="Times New Roman" w:hAnsi="Times New Roman" w:cs="Times New Roman"/>
          <w:sz w:val="24"/>
          <w:szCs w:val="24"/>
        </w:rPr>
        <w:t xml:space="preserve"> (Gurmeet and Karan, 2016)</w:t>
      </w:r>
      <w:r w:rsidR="00396615" w:rsidRPr="00396615">
        <w:rPr>
          <w:rFonts w:ascii="Times New Roman" w:hAnsi="Times New Roman" w:cs="Times New Roman"/>
          <w:sz w:val="24"/>
          <w:szCs w:val="24"/>
        </w:rPr>
        <w:t>.</w:t>
      </w:r>
      <w:r w:rsidR="00396615">
        <w:rPr>
          <w:rFonts w:ascii="Times New Roman" w:hAnsi="Times New Roman" w:cs="Times New Roman"/>
          <w:sz w:val="24"/>
          <w:szCs w:val="24"/>
        </w:rPr>
        <w:t>The mathematical representation is represented as follows;</w:t>
      </w:r>
    </w:p>
    <w:p w:rsidR="00396615" w:rsidRPr="00396615" w:rsidRDefault="00B17B89"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P(B|A)P(A)</m:t>
            </m:r>
          </m:num>
          <m:den>
            <m:r>
              <w:rPr>
                <w:rFonts w:ascii="Cambria Math" w:hAnsi="Cambria Math" w:cs="Times New Roman"/>
                <w:sz w:val="24"/>
                <w:szCs w:val="24"/>
              </w:rPr>
              <m:t>P(B)</m:t>
            </m:r>
          </m:den>
        </m:f>
      </m:oMath>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2E08F4" w:rsidRPr="002E08F4" w:rsidRDefault="002E08F4"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2E08F4">
        <w:rPr>
          <w:rFonts w:ascii="Times New Roman" w:hAnsi="Times New Roman" w:cs="Times New Roman"/>
          <w:sz w:val="24"/>
          <w:szCs w:val="24"/>
        </w:rPr>
        <w:t>P(A|B)</w:t>
      </w:r>
      <w:r>
        <w:rPr>
          <w:rFonts w:ascii="Times New Roman" w:hAnsi="Times New Roman" w:cs="Times New Roman"/>
          <w:sz w:val="24"/>
          <w:szCs w:val="24"/>
        </w:rPr>
        <w:t>: This</w:t>
      </w:r>
      <w:r w:rsidRPr="002E08F4">
        <w:rPr>
          <w:rFonts w:ascii="Times New Roman" w:hAnsi="Times New Roman" w:cs="Times New Roman"/>
          <w:sz w:val="24"/>
          <w:szCs w:val="24"/>
        </w:rPr>
        <w:t xml:space="preserve"> is</w:t>
      </w:r>
      <w:r>
        <w:rPr>
          <w:rFonts w:ascii="Times New Roman" w:hAnsi="Times New Roman" w:cs="Times New Roman"/>
          <w:sz w:val="24"/>
          <w:szCs w:val="24"/>
        </w:rPr>
        <w:t xml:space="preserve"> known as Posterior probability. It is the</w:t>
      </w:r>
      <w:r w:rsidRPr="002E08F4">
        <w:rPr>
          <w:rFonts w:ascii="Times New Roman" w:hAnsi="Times New Roman" w:cs="Times New Roman"/>
          <w:sz w:val="24"/>
          <w:szCs w:val="24"/>
        </w:rPr>
        <w:t xml:space="preserve"> Probability of hypothesis A on the observed event B. </w:t>
      </w:r>
    </w:p>
    <w:p w:rsidR="002E08F4" w:rsidRPr="002E08F4" w:rsidRDefault="002E08F4"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Pr>
          <w:rFonts w:ascii="Times New Roman" w:hAnsi="Times New Roman" w:cs="Times New Roman"/>
          <w:sz w:val="24"/>
          <w:szCs w:val="24"/>
        </w:rPr>
        <w:t>P(B|A): This</w:t>
      </w:r>
      <w:r w:rsidRPr="002E08F4">
        <w:rPr>
          <w:rFonts w:ascii="Times New Roman" w:hAnsi="Times New Roman" w:cs="Times New Roman"/>
          <w:sz w:val="24"/>
          <w:szCs w:val="24"/>
        </w:rPr>
        <w:t xml:space="preserve"> is</w:t>
      </w:r>
      <w:r>
        <w:rPr>
          <w:rFonts w:ascii="Times New Roman" w:hAnsi="Times New Roman" w:cs="Times New Roman"/>
          <w:sz w:val="24"/>
          <w:szCs w:val="24"/>
        </w:rPr>
        <w:t xml:space="preserve"> known asLikelihood probability. It is the </w:t>
      </w:r>
      <w:r w:rsidRPr="002E08F4">
        <w:rPr>
          <w:rFonts w:ascii="Times New Roman" w:hAnsi="Times New Roman" w:cs="Times New Roman"/>
          <w:sz w:val="24"/>
          <w:szCs w:val="24"/>
        </w:rPr>
        <w:t>Probability of the evidence given that the probability of a hypothesis is true.</w:t>
      </w:r>
    </w:p>
    <w:p w:rsidR="00396615" w:rsidRPr="002E08F4" w:rsidRDefault="002E08F4"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2E08F4">
        <w:rPr>
          <w:rFonts w:ascii="Times New Roman" w:hAnsi="Times New Roman" w:cs="Times New Roman"/>
          <w:sz w:val="24"/>
          <w:szCs w:val="24"/>
        </w:rPr>
        <w:t xml:space="preserve">P(A) </w:t>
      </w:r>
      <w:r>
        <w:rPr>
          <w:rFonts w:ascii="Times New Roman" w:hAnsi="Times New Roman" w:cs="Times New Roman"/>
          <w:sz w:val="24"/>
          <w:szCs w:val="24"/>
        </w:rPr>
        <w:t>: This</w:t>
      </w:r>
      <w:r w:rsidRPr="002E08F4">
        <w:rPr>
          <w:rFonts w:ascii="Times New Roman" w:hAnsi="Times New Roman" w:cs="Times New Roman"/>
          <w:sz w:val="24"/>
          <w:szCs w:val="24"/>
        </w:rPr>
        <w:t xml:space="preserve"> is</w:t>
      </w:r>
      <w:r>
        <w:rPr>
          <w:rFonts w:ascii="Times New Roman" w:hAnsi="Times New Roman" w:cs="Times New Roman"/>
          <w:sz w:val="24"/>
          <w:szCs w:val="24"/>
        </w:rPr>
        <w:t xml:space="preserve"> known as Prior Probability. It is the</w:t>
      </w:r>
      <w:r w:rsidRPr="002E08F4">
        <w:rPr>
          <w:rFonts w:ascii="Times New Roman" w:hAnsi="Times New Roman" w:cs="Times New Roman"/>
          <w:sz w:val="24"/>
          <w:szCs w:val="24"/>
        </w:rPr>
        <w:t xml:space="preserve"> Probability of hypothesis before observing the evidence</w:t>
      </w:r>
    </w:p>
    <w:p w:rsidR="00396615" w:rsidRPr="002E08F4" w:rsidRDefault="002E08F4"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2E08F4">
        <w:rPr>
          <w:rFonts w:ascii="Times New Roman" w:hAnsi="Times New Roman" w:cs="Times New Roman"/>
          <w:sz w:val="24"/>
          <w:szCs w:val="24"/>
        </w:rPr>
        <w:lastRenderedPageBreak/>
        <w:t>P(B) is Marginal Probability: Probability of Evidence.</w:t>
      </w:r>
    </w:p>
    <w:p w:rsidR="00396615" w:rsidRDefault="00396615"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p>
    <w:p w:rsidR="00396615" w:rsidRDefault="00396615"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p>
    <w:p w:rsidR="002E6E48" w:rsidRPr="00F25D36" w:rsidRDefault="009A42ED"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9A42ED">
        <w:rPr>
          <w:rFonts w:ascii="Times New Roman" w:hAnsi="Times New Roman" w:cs="Times New Roman"/>
          <w:b/>
          <w:sz w:val="24"/>
          <w:szCs w:val="24"/>
        </w:rPr>
        <w:t>Logistic Regression</w:t>
      </w:r>
      <w:r>
        <w:rPr>
          <w:rFonts w:ascii="Times New Roman" w:hAnsi="Times New Roman" w:cs="Times New Roman"/>
          <w:b/>
          <w:sz w:val="24"/>
          <w:szCs w:val="24"/>
        </w:rPr>
        <w:t xml:space="preserve"> Classifier</w:t>
      </w:r>
      <w:r>
        <w:rPr>
          <w:rFonts w:ascii="Times New Roman" w:hAnsi="Times New Roman" w:cs="Times New Roman"/>
          <w:sz w:val="24"/>
          <w:szCs w:val="24"/>
        </w:rPr>
        <w:t xml:space="preserve">: </w:t>
      </w:r>
      <w:r w:rsidR="002E6E48" w:rsidRPr="00F25D36">
        <w:rPr>
          <w:rFonts w:ascii="Times New Roman" w:hAnsi="Times New Roman" w:cs="Times New Roman"/>
          <w:sz w:val="24"/>
          <w:szCs w:val="24"/>
        </w:rPr>
        <w:t>it is a statistical model which is typically used to model a binary dependent variable with the help of a logistic function.</w:t>
      </w:r>
      <w:r w:rsidR="00F25D36" w:rsidRPr="00F25D36">
        <w:rPr>
          <w:rFonts w:ascii="Times New Roman" w:hAnsi="Times New Roman" w:cs="Times New Roman"/>
          <w:sz w:val="24"/>
          <w:szCs w:val="24"/>
        </w:rPr>
        <w:t xml:space="preserve"> It is majorly used for binary classification tasks and can also be used for multiclass classification. </w:t>
      </w:r>
      <w:r w:rsidR="002E6E48" w:rsidRPr="00F25D36">
        <w:rPr>
          <w:rFonts w:ascii="Times New Roman" w:hAnsi="Times New Roman" w:cs="Times New Roman"/>
          <w:sz w:val="24"/>
          <w:szCs w:val="24"/>
        </w:rPr>
        <w:t xml:space="preserve">Another name for the logistic function is a sigmoid function and it </w:t>
      </w:r>
      <w:r w:rsidR="00F25D36" w:rsidRPr="00F25D36">
        <w:rPr>
          <w:rFonts w:ascii="Times New Roman" w:hAnsi="Times New Roman" w:cs="Times New Roman"/>
          <w:sz w:val="24"/>
          <w:szCs w:val="24"/>
        </w:rPr>
        <w:t>is mathematically</w:t>
      </w:r>
      <w:r w:rsidR="002E6E48" w:rsidRPr="00F25D36">
        <w:rPr>
          <w:rFonts w:ascii="Times New Roman" w:hAnsi="Times New Roman" w:cs="Times New Roman"/>
          <w:sz w:val="24"/>
          <w:szCs w:val="24"/>
        </w:rPr>
        <w:t xml:space="preserve"> represented as</w:t>
      </w:r>
      <w:r w:rsidR="00F25D36">
        <w:rPr>
          <w:rFonts w:ascii="Times New Roman" w:hAnsi="Times New Roman" w:cs="Times New Roman"/>
          <w:sz w:val="24"/>
          <w:szCs w:val="24"/>
        </w:rPr>
        <w:t xml:space="preserve"> (Khuswant, 2020)</w:t>
      </w:r>
      <w:r w:rsidR="002E6E48" w:rsidRPr="00F25D36">
        <w:rPr>
          <w:rFonts w:ascii="Times New Roman" w:hAnsi="Times New Roman" w:cs="Times New Roman"/>
          <w:sz w:val="24"/>
          <w:szCs w:val="24"/>
        </w:rPr>
        <w:t>;</w:t>
      </w:r>
    </w:p>
    <w:p w:rsidR="002E6E48" w:rsidRPr="00F25D36" w:rsidRDefault="00F25D36"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F25D36">
        <w:rPr>
          <w:rFonts w:ascii="Times New Roman" w:hAnsi="Times New Roman" w:cs="Times New Roman"/>
          <w:sz w:val="24"/>
          <w:szCs w:val="24"/>
        </w:rPr>
        <w:tab/>
      </w:r>
      <w:r w:rsidRPr="00F25D36">
        <w:rPr>
          <w:rFonts w:ascii="Times New Roman" w:hAnsi="Times New Roman" w:cs="Times New Roman"/>
          <w:sz w:val="24"/>
          <w:szCs w:val="24"/>
        </w:rPr>
        <w:tab/>
      </w:r>
      <w:r w:rsidRPr="00F25D36">
        <w:rPr>
          <w:rFonts w:ascii="Times New Roman" w:hAnsi="Times New Roman" w:cs="Times New Roman"/>
          <w:sz w:val="24"/>
          <w:szCs w:val="24"/>
        </w:rPr>
        <w:tab/>
      </w:r>
      <w:r w:rsidRPr="00F25D36">
        <w:rPr>
          <w:rFonts w:ascii="Times New Roman" w:hAnsi="Times New Roman" w:cs="Times New Roman"/>
          <w:sz w:val="24"/>
          <w:szCs w:val="24"/>
        </w:rPr>
        <w:tab/>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e</m:t>
            </m:r>
          </m:num>
          <m:den>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r>
              <w:rPr>
                <w:rFonts w:ascii="Cambria Math" w:hAnsi="Cambria Math" w:cs="Times New Roman"/>
                <w:sz w:val="28"/>
                <w:szCs w:val="28"/>
              </w:rPr>
              <m:t>+1</m:t>
            </m:r>
          </m:den>
        </m:f>
      </m:oMath>
      <w:r w:rsidRPr="00F25D36">
        <w:rPr>
          <w:rFonts w:ascii="Times New Roman" w:hAnsi="Times New Roman" w:cs="Times New Roman"/>
          <w:sz w:val="24"/>
          <w:szCs w:val="24"/>
        </w:rPr>
        <w:t>(</w:t>
      </w:r>
      <w:r w:rsidR="00D83196">
        <w:rPr>
          <w:rFonts w:ascii="Times New Roman" w:hAnsi="Times New Roman" w:cs="Times New Roman"/>
          <w:sz w:val="24"/>
          <w:szCs w:val="24"/>
        </w:rPr>
        <w:t>7</w:t>
      </w:r>
      <w:r w:rsidRPr="00F25D36">
        <w:rPr>
          <w:rFonts w:ascii="Times New Roman" w:hAnsi="Times New Roman" w:cs="Times New Roman"/>
          <w:sz w:val="24"/>
          <w:szCs w:val="24"/>
        </w:rPr>
        <w:t>)</w:t>
      </w:r>
    </w:p>
    <w:p w:rsidR="00396615" w:rsidRDefault="00F25D36"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F25D36">
        <w:rPr>
          <w:rFonts w:ascii="Times New Roman" w:hAnsi="Times New Roman" w:cs="Times New Roman"/>
          <w:sz w:val="24"/>
          <w:szCs w:val="24"/>
        </w:rPr>
        <w:t>This function assists the logistic regression model to squeeze the values from (-k,k) to (0,1).</w:t>
      </w:r>
    </w:p>
    <w:p w:rsidR="00396615" w:rsidRDefault="00396615"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p>
    <w:p w:rsidR="00CC1B87" w:rsidRDefault="00CC1B87"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p>
    <w:p w:rsidR="004D6666" w:rsidRDefault="00A4738B"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A4738B">
        <w:rPr>
          <w:rFonts w:ascii="Times New Roman" w:hAnsi="Times New Roman" w:cs="Times New Roman"/>
          <w:b/>
          <w:sz w:val="24"/>
          <w:szCs w:val="24"/>
        </w:rPr>
        <w:t>Decision Tree Classi</w:t>
      </w:r>
      <w:r>
        <w:rPr>
          <w:rFonts w:ascii="Times New Roman" w:hAnsi="Times New Roman" w:cs="Times New Roman"/>
          <w:b/>
          <w:sz w:val="24"/>
          <w:szCs w:val="24"/>
        </w:rPr>
        <w:t xml:space="preserve">er: </w:t>
      </w:r>
      <w:r w:rsidR="00CC1B87" w:rsidRPr="00CC1B87">
        <w:rPr>
          <w:rFonts w:ascii="Times New Roman" w:hAnsi="Times New Roman" w:cs="Times New Roman"/>
          <w:sz w:val="24"/>
          <w:szCs w:val="24"/>
        </w:rPr>
        <w:t>Decision trees are constructed via an algorithmic approach which identifies ways to split a dataset based on different conditions. It is one of the most widely used and practical methods for supervised learning (prince, 2018).The main aim of using Decision Tree is to create a training model which can be used to predict class or value of target variables by learning decision rules inferred from training data (Nabita</w:t>
      </w:r>
      <w:r w:rsidR="00CC1B87" w:rsidRPr="00CC1B87">
        <w:rPr>
          <w:rFonts w:ascii="Times New Roman" w:hAnsi="Times New Roman" w:cs="Times New Roman"/>
          <w:i/>
          <w:sz w:val="24"/>
          <w:szCs w:val="24"/>
        </w:rPr>
        <w:t>et al.,</w:t>
      </w:r>
      <w:r w:rsidR="00CC1B87" w:rsidRPr="00CC1B87">
        <w:rPr>
          <w:rFonts w:ascii="Times New Roman" w:hAnsi="Times New Roman" w:cs="Times New Roman"/>
          <w:sz w:val="24"/>
          <w:szCs w:val="24"/>
        </w:rPr>
        <w:t xml:space="preserve"> 2016). </w:t>
      </w:r>
      <w:r w:rsidR="00CC1B87">
        <w:rPr>
          <w:rFonts w:ascii="Times New Roman" w:hAnsi="Times New Roman" w:cs="Times New Roman"/>
          <w:sz w:val="24"/>
          <w:szCs w:val="24"/>
        </w:rPr>
        <w:t>The mathematical representation goes thus;</w:t>
      </w:r>
    </w:p>
    <w:p w:rsidR="004D6666" w:rsidRDefault="004D6666" w:rsidP="00CC1B87">
      <w:pPr>
        <w:pStyle w:val="Normal1"/>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m:oMath>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x,Y</m:t>
            </m:r>
          </m:e>
        </m:d>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2</m:t>
            </m:r>
          </m:sub>
        </m:sSub>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k</m:t>
            </m:r>
          </m:sub>
        </m:sSub>
        <m:r>
          <w:rPr>
            <w:rFonts w:ascii="Cambria Math" w:eastAsia="Times New Roman" w:hAnsi="Cambria Math" w:cs="Times New Roman"/>
            <w:color w:val="000000"/>
            <w:sz w:val="24"/>
            <w:szCs w:val="24"/>
          </w:rPr>
          <m:t>,Y)</m:t>
        </m:r>
      </m:oMath>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(8)</w:t>
      </w:r>
    </w:p>
    <w:p w:rsidR="007A695E" w:rsidRPr="007A695E" w:rsidRDefault="007A695E" w:rsidP="00CC1B87">
      <w:pPr>
        <w:pStyle w:val="Normal1"/>
        <w:pBdr>
          <w:top w:val="nil"/>
          <w:left w:val="nil"/>
          <w:bottom w:val="nil"/>
          <w:right w:val="nil"/>
          <w:between w:val="nil"/>
        </w:pBdr>
        <w:spacing w:after="0" w:line="360" w:lineRule="auto"/>
        <w:jc w:val="both"/>
        <w:rPr>
          <w:rFonts w:ascii="Times New Roman" w:hAnsi="Times New Roman" w:cs="Times New Roman"/>
          <w:sz w:val="24"/>
          <w:szCs w:val="24"/>
        </w:rPr>
      </w:pPr>
      <w:r w:rsidRPr="007A695E">
        <w:rPr>
          <w:rFonts w:ascii="Times New Roman" w:hAnsi="Times New Roman" w:cs="Times New Roman"/>
          <w:sz w:val="24"/>
          <w:szCs w:val="24"/>
        </w:rPr>
        <w:t>The dependent variable,Y, is the target variable that we are trying to understand, classify or generalize. The vector x is composed of the features, x1, x2, x3 etc., that are used for that classification</w:t>
      </w:r>
      <w:r w:rsidR="00D22BED">
        <w:rPr>
          <w:rFonts w:ascii="Times New Roman" w:hAnsi="Times New Roman" w:cs="Times New Roman"/>
          <w:sz w:val="24"/>
          <w:szCs w:val="24"/>
        </w:rPr>
        <w:t xml:space="preserve"> (prince, 2018)</w:t>
      </w:r>
      <w:r w:rsidRPr="007A695E">
        <w:rPr>
          <w:rFonts w:ascii="Times New Roman" w:hAnsi="Times New Roman" w:cs="Times New Roman"/>
          <w:sz w:val="24"/>
          <w:szCs w:val="24"/>
        </w:rPr>
        <w:t>.</w:t>
      </w:r>
    </w:p>
    <w:p w:rsidR="00C5299D" w:rsidRPr="00157BA2" w:rsidRDefault="00C5299D" w:rsidP="00157BA2">
      <w:pPr>
        <w:pStyle w:val="Normal1"/>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
    <w:p w:rsidR="00C5299D" w:rsidRPr="00843C47" w:rsidRDefault="00C5299D" w:rsidP="00CC1B87">
      <w:pPr>
        <w:pStyle w:val="Default"/>
        <w:spacing w:line="360" w:lineRule="auto"/>
        <w:jc w:val="both"/>
        <w:rPr>
          <w:color w:val="000000" w:themeColor="text1"/>
        </w:rPr>
      </w:pPr>
    </w:p>
    <w:p w:rsidR="00C5299D" w:rsidRPr="00843C47" w:rsidRDefault="00C5299D" w:rsidP="00CC1B87">
      <w:pPr>
        <w:pStyle w:val="Default"/>
        <w:spacing w:line="360" w:lineRule="auto"/>
        <w:jc w:val="both"/>
        <w:rPr>
          <w:b/>
          <w:bCs/>
          <w:color w:val="000000" w:themeColor="text1"/>
        </w:rPr>
      </w:pPr>
      <w:r w:rsidRPr="00843C47">
        <w:rPr>
          <w:b/>
          <w:bCs/>
          <w:color w:val="000000" w:themeColor="text1"/>
        </w:rPr>
        <w:t>3.5</w:t>
      </w:r>
      <w:r w:rsidRPr="00843C47">
        <w:rPr>
          <w:b/>
          <w:bCs/>
          <w:color w:val="000000" w:themeColor="text1"/>
        </w:rPr>
        <w:tab/>
        <w:t>PERFORMANCE EVALUATION METRICS</w:t>
      </w:r>
    </w:p>
    <w:p w:rsidR="00660054" w:rsidRDefault="00C5299D" w:rsidP="00CC1B87">
      <w:pPr>
        <w:pStyle w:val="Default"/>
        <w:spacing w:line="360" w:lineRule="auto"/>
        <w:jc w:val="both"/>
        <w:rPr>
          <w:color w:val="000000" w:themeColor="text1"/>
        </w:rPr>
      </w:pPr>
      <w:r w:rsidRPr="00843C47">
        <w:rPr>
          <w:color w:val="000000" w:themeColor="text1"/>
        </w:rPr>
        <w:t xml:space="preserve">The F1 Score, Accuracy, Specificity and Sensitivity are the basic evaluation metrics considered in this work. These metrics assisted in determining the best-fit algorithm among SVM, Decision Tree, Logistic Regression and the Decision Tree for news headlines classification. </w:t>
      </w:r>
    </w:p>
    <w:p w:rsidR="00660054" w:rsidRDefault="00660054" w:rsidP="00CC1B87">
      <w:pPr>
        <w:pStyle w:val="Default"/>
        <w:spacing w:line="360" w:lineRule="auto"/>
        <w:jc w:val="both"/>
        <w:rPr>
          <w:color w:val="000000" w:themeColor="text1"/>
        </w:rPr>
      </w:pPr>
    </w:p>
    <w:p w:rsidR="00094813" w:rsidRDefault="00094813" w:rsidP="00CC1B87">
      <w:pPr>
        <w:pStyle w:val="Default"/>
        <w:spacing w:line="360" w:lineRule="auto"/>
        <w:jc w:val="both"/>
        <w:rPr>
          <w:b/>
          <w:color w:val="000000" w:themeColor="text1"/>
        </w:rPr>
      </w:pPr>
    </w:p>
    <w:p w:rsidR="00094813" w:rsidRDefault="00094813" w:rsidP="00CC1B87">
      <w:pPr>
        <w:pStyle w:val="Default"/>
        <w:spacing w:line="360" w:lineRule="auto"/>
        <w:jc w:val="both"/>
        <w:rPr>
          <w:b/>
          <w:color w:val="000000" w:themeColor="text1"/>
        </w:rPr>
      </w:pPr>
    </w:p>
    <w:p w:rsidR="00094813" w:rsidRDefault="00094813" w:rsidP="00CC1B87">
      <w:pPr>
        <w:pStyle w:val="Default"/>
        <w:spacing w:line="360" w:lineRule="auto"/>
        <w:jc w:val="both"/>
        <w:rPr>
          <w:b/>
          <w:color w:val="000000" w:themeColor="text1"/>
        </w:rPr>
      </w:pPr>
    </w:p>
    <w:p w:rsidR="00AB6F26" w:rsidRPr="00843C47" w:rsidRDefault="00AB6F26" w:rsidP="00CC1B87">
      <w:pPr>
        <w:pStyle w:val="Default"/>
        <w:spacing w:line="360" w:lineRule="auto"/>
        <w:jc w:val="both"/>
        <w:rPr>
          <w:b/>
          <w:color w:val="000000" w:themeColor="text1"/>
        </w:rPr>
      </w:pPr>
      <w:r w:rsidRPr="00843C47">
        <w:rPr>
          <w:b/>
          <w:color w:val="000000" w:themeColor="text1"/>
        </w:rPr>
        <w:lastRenderedPageBreak/>
        <w:t>3.5.1</w:t>
      </w:r>
      <w:r w:rsidRPr="00843C47">
        <w:rPr>
          <w:b/>
          <w:color w:val="000000" w:themeColor="text1"/>
        </w:rPr>
        <w:tab/>
        <w:t>F1 Score</w:t>
      </w:r>
    </w:p>
    <w:p w:rsidR="009529CB" w:rsidRDefault="00AB6F26" w:rsidP="00CC1B87">
      <w:pPr>
        <w:pStyle w:val="Default"/>
        <w:spacing w:line="360" w:lineRule="auto"/>
        <w:jc w:val="both"/>
        <w:rPr>
          <w:color w:val="auto"/>
        </w:rPr>
      </w:pPr>
      <w:r w:rsidRPr="00843C47">
        <w:rPr>
          <w:color w:val="auto"/>
        </w:rPr>
        <w:t>The </w:t>
      </w:r>
      <w:r w:rsidRPr="00843C47">
        <w:rPr>
          <w:b/>
          <w:bCs/>
          <w:color w:val="auto"/>
        </w:rPr>
        <w:t>F</w:t>
      </w:r>
      <w:r w:rsidRPr="00843C47">
        <w:rPr>
          <w:b/>
          <w:bCs/>
          <w:color w:val="auto"/>
          <w:vertAlign w:val="subscript"/>
        </w:rPr>
        <w:t>1</w:t>
      </w:r>
      <w:r w:rsidRPr="00843C47">
        <w:rPr>
          <w:color w:val="auto"/>
        </w:rPr>
        <w:t> score is the </w:t>
      </w:r>
      <w:hyperlink r:id="rId15" w:tooltip="Harmonic mean" w:history="1">
        <w:r w:rsidRPr="00843C47">
          <w:rPr>
            <w:rStyle w:val="Hyperlink"/>
            <w:color w:val="auto"/>
            <w:u w:val="none"/>
          </w:rPr>
          <w:t>harmonic mean</w:t>
        </w:r>
      </w:hyperlink>
      <w:r w:rsidRPr="00843C47">
        <w:rPr>
          <w:color w:val="auto"/>
        </w:rPr>
        <w:t> of the precision and recall. It is calculated from the </w:t>
      </w:r>
      <w:hyperlink r:id="rId16" w:tooltip="Precision (information retrieval)" w:history="1">
        <w:r w:rsidRPr="00843C47">
          <w:rPr>
            <w:rStyle w:val="Hyperlink"/>
            <w:color w:val="auto"/>
            <w:u w:val="none"/>
          </w:rPr>
          <w:t>precision</w:t>
        </w:r>
      </w:hyperlink>
      <w:r w:rsidRPr="00843C47">
        <w:rPr>
          <w:color w:val="auto"/>
        </w:rPr>
        <w:t> and </w:t>
      </w:r>
      <w:hyperlink r:id="rId17" w:tooltip="Recall (information retrieval)" w:history="1">
        <w:r w:rsidRPr="00843C47">
          <w:rPr>
            <w:rStyle w:val="Hyperlink"/>
            <w:color w:val="auto"/>
            <w:u w:val="none"/>
          </w:rPr>
          <w:t>recall</w:t>
        </w:r>
      </w:hyperlink>
      <w:r w:rsidRPr="00843C47">
        <w:rPr>
          <w:color w:val="auto"/>
        </w:rPr>
        <w:t xml:space="preserve"> of the test, where the precision is the number of true positive results divided by the number of all positive results, including those not identified correctly, and the recall is the number of true positive results divided by the number of all samples that should have been identified as positive. </w:t>
      </w:r>
      <w:r w:rsidR="009529CB" w:rsidRPr="00843C47">
        <w:rPr>
          <w:color w:val="auto"/>
        </w:rPr>
        <w:t>It i</w:t>
      </w:r>
      <w:r w:rsidR="00C14788" w:rsidRPr="00843C47">
        <w:rPr>
          <w:color w:val="auto"/>
        </w:rPr>
        <w:t>s represen</w:t>
      </w:r>
      <w:r w:rsidR="009529CB" w:rsidRPr="00843C47">
        <w:rPr>
          <w:color w:val="auto"/>
        </w:rPr>
        <w:t>ted mathematically as</w:t>
      </w:r>
      <w:r w:rsidR="00122493">
        <w:rPr>
          <w:color w:val="auto"/>
        </w:rPr>
        <w:t xml:space="preserve"> (</w:t>
      </w:r>
      <w:r w:rsidR="00D40063">
        <w:rPr>
          <w:color w:val="auto"/>
        </w:rPr>
        <w:t>S</w:t>
      </w:r>
      <w:r w:rsidR="00122493">
        <w:rPr>
          <w:color w:val="auto"/>
        </w:rPr>
        <w:t>asaki, 2007)</w:t>
      </w:r>
      <w:r w:rsidR="009529CB" w:rsidRPr="00843C47">
        <w:rPr>
          <w:color w:val="auto"/>
        </w:rPr>
        <w:t>;</w:t>
      </w:r>
    </w:p>
    <w:p w:rsidR="00141C16" w:rsidRPr="00843C47" w:rsidRDefault="00141C16" w:rsidP="00CC1B87">
      <w:pPr>
        <w:pStyle w:val="Default"/>
        <w:spacing w:line="360" w:lineRule="auto"/>
        <w:jc w:val="both"/>
        <w:rPr>
          <w:color w:val="auto"/>
        </w:rPr>
      </w:pPr>
    </w:p>
    <w:p w:rsidR="009529CB" w:rsidRPr="00843C47" w:rsidRDefault="00233044" w:rsidP="00CC1B87">
      <w:pPr>
        <w:pStyle w:val="Default"/>
        <w:spacing w:line="360" w:lineRule="auto"/>
        <w:jc w:val="both"/>
        <w:rPr>
          <w:color w:val="auto"/>
        </w:rPr>
      </w:pPr>
      <w:r>
        <w:rPr>
          <w:color w:val="auto"/>
        </w:rPr>
        <w:tab/>
      </w:r>
      <w:r w:rsidR="009529CB" w:rsidRPr="00843C47">
        <w:rPr>
          <w:color w:val="auto"/>
        </w:rPr>
        <w:tab/>
        <w:t xml:space="preserve"> F1 =      </w:t>
      </w:r>
      <m:oMath>
        <m:f>
          <m:fPr>
            <m:ctrlPr>
              <w:rPr>
                <w:rFonts w:ascii="Cambria Math" w:hAnsi="Cambria Math"/>
                <w:i/>
                <w:color w:val="auto"/>
                <w:sz w:val="28"/>
                <w:szCs w:val="28"/>
              </w:rPr>
            </m:ctrlPr>
          </m:fPr>
          <m:num>
            <m:r>
              <w:rPr>
                <w:rFonts w:ascii="Cambria Math" w:hAnsi="Cambria Math"/>
                <w:color w:val="auto"/>
                <w:sz w:val="28"/>
                <w:szCs w:val="28"/>
              </w:rPr>
              <m:t>2×precision×recall</m:t>
            </m:r>
          </m:num>
          <m:den>
            <m:r>
              <w:rPr>
                <w:rFonts w:ascii="Cambria Math" w:hAnsi="Cambria Math"/>
                <w:color w:val="auto"/>
                <w:sz w:val="28"/>
                <w:szCs w:val="28"/>
              </w:rPr>
              <m:t>precision+recall</m:t>
            </m:r>
          </m:den>
        </m:f>
      </m:oMath>
      <w:r w:rsidR="00431F17">
        <w:rPr>
          <w:color w:val="auto"/>
        </w:rPr>
        <w:tab/>
      </w:r>
      <w:r w:rsidR="00431F17">
        <w:rPr>
          <w:color w:val="auto"/>
        </w:rPr>
        <w:tab/>
      </w:r>
      <w:r w:rsidR="00431F17">
        <w:rPr>
          <w:color w:val="auto"/>
        </w:rPr>
        <w:tab/>
      </w:r>
      <w:r w:rsidR="00431F17">
        <w:rPr>
          <w:color w:val="auto"/>
        </w:rPr>
        <w:tab/>
        <w:t>(9</w:t>
      </w:r>
      <w:r w:rsidR="009529CB" w:rsidRPr="00843C47">
        <w:rPr>
          <w:color w:val="auto"/>
        </w:rPr>
        <w:t>)</w:t>
      </w:r>
    </w:p>
    <w:p w:rsidR="009529CB" w:rsidRPr="00843C47" w:rsidRDefault="009529CB" w:rsidP="00CC1B87">
      <w:pPr>
        <w:pStyle w:val="Default"/>
        <w:spacing w:line="360" w:lineRule="auto"/>
        <w:jc w:val="both"/>
      </w:pPr>
    </w:p>
    <w:p w:rsidR="009529CB" w:rsidRPr="00843C47" w:rsidRDefault="009529CB" w:rsidP="00CC1B87">
      <w:pPr>
        <w:pStyle w:val="Default"/>
        <w:spacing w:line="360" w:lineRule="auto"/>
        <w:jc w:val="both"/>
      </w:pPr>
      <w:r w:rsidRPr="00843C47">
        <w:rPr>
          <w:b/>
        </w:rPr>
        <w:t>3.5.2</w:t>
      </w:r>
      <w:r w:rsidRPr="00843C47">
        <w:rPr>
          <w:b/>
        </w:rPr>
        <w:tab/>
        <w:t>Accuracy</w:t>
      </w:r>
    </w:p>
    <w:p w:rsidR="009529CB" w:rsidRDefault="00D4307A" w:rsidP="00CC1B87">
      <w:pPr>
        <w:pStyle w:val="Default"/>
        <w:spacing w:line="360" w:lineRule="auto"/>
        <w:jc w:val="both"/>
      </w:pPr>
      <w:r w:rsidRPr="00D4307A">
        <w:rPr>
          <w:iCs/>
        </w:rPr>
        <w:t>Accuracy</w:t>
      </w:r>
      <w:r w:rsidRPr="00D4307A">
        <w:t> is the proximity of measurement results to the true value</w:t>
      </w:r>
      <w:r w:rsidR="00E058C3">
        <w:t>;</w:t>
      </w:r>
      <w:r w:rsidR="00E058C3" w:rsidRPr="00E058C3">
        <w:t>it is the closeness of the measurements to a specific value.</w:t>
      </w:r>
      <w:r w:rsidRPr="00E058C3">
        <w:t xml:space="preserve"> It is the sum of true negative and true positive.</w:t>
      </w:r>
      <w:r w:rsidR="00E058C3">
        <w:t xml:space="preserve"> It is represented mathematically as (</w:t>
      </w:r>
      <w:r w:rsidR="00EE6244" w:rsidRPr="00395E2E">
        <w:t>Powers</w:t>
      </w:r>
      <w:r w:rsidR="00EE6244">
        <w:t xml:space="preserve"> and David, 2015</w:t>
      </w:r>
      <w:r w:rsidR="00E058C3">
        <w:t>);</w:t>
      </w:r>
    </w:p>
    <w:p w:rsidR="00141C16" w:rsidRDefault="00141C16" w:rsidP="00CC1B87">
      <w:pPr>
        <w:pStyle w:val="Default"/>
        <w:spacing w:line="360" w:lineRule="auto"/>
        <w:jc w:val="both"/>
      </w:pPr>
    </w:p>
    <w:p w:rsidR="00E058C3" w:rsidRPr="00E058C3" w:rsidRDefault="00141C16" w:rsidP="00CC1B87">
      <w:pPr>
        <w:pStyle w:val="Default"/>
        <w:spacing w:line="360" w:lineRule="auto"/>
        <w:jc w:val="center"/>
      </w:pPr>
      <m:oMath>
        <m:r>
          <w:rPr>
            <w:rFonts w:ascii="Cambria Math" w:hAnsi="Cambria Math"/>
          </w:rPr>
          <m:t xml:space="preserve">Accuracy= </m:t>
        </m:r>
        <m:f>
          <m:fPr>
            <m:ctrlPr>
              <w:rPr>
                <w:rFonts w:ascii="Cambria Math" w:hAnsi="Cambria Math"/>
                <w:i/>
              </w:rPr>
            </m:ctrlPr>
          </m:fPr>
          <m:num>
            <m:r>
              <w:rPr>
                <w:rFonts w:ascii="Cambria Math" w:hAnsi="Cambria Math"/>
              </w:rPr>
              <m:t>(True positives +True Negatives)</m:t>
            </m:r>
          </m:num>
          <m:den>
            <m:r>
              <w:rPr>
                <w:rFonts w:ascii="Cambria Math" w:hAnsi="Cambria Math"/>
              </w:rPr>
              <m:t>(True positives+False Negatives+False Positives +True Negatives)</m:t>
            </m:r>
          </m:den>
        </m:f>
      </m:oMath>
      <w:r w:rsidR="00B26B60">
        <w:t xml:space="preserve">   (</w:t>
      </w:r>
      <w:r w:rsidR="00431F17">
        <w:t>10</w:t>
      </w:r>
      <w:r w:rsidR="00B26B60">
        <w:t>)</w:t>
      </w:r>
    </w:p>
    <w:p w:rsidR="00D4307A" w:rsidRDefault="00D4307A" w:rsidP="00CC1B87">
      <w:pPr>
        <w:pStyle w:val="Default"/>
        <w:spacing w:line="360" w:lineRule="auto"/>
        <w:jc w:val="both"/>
        <w:rPr>
          <w:b/>
        </w:rPr>
      </w:pPr>
    </w:p>
    <w:p w:rsidR="00D4307A" w:rsidRDefault="00D4307A" w:rsidP="00CC1B87">
      <w:pPr>
        <w:pStyle w:val="Default"/>
        <w:spacing w:line="360" w:lineRule="auto"/>
        <w:jc w:val="both"/>
        <w:rPr>
          <w:b/>
        </w:rPr>
      </w:pPr>
    </w:p>
    <w:p w:rsidR="009529CB" w:rsidRPr="00911043" w:rsidRDefault="009529CB" w:rsidP="00CC1B87">
      <w:pPr>
        <w:pStyle w:val="Default"/>
        <w:spacing w:line="360" w:lineRule="auto"/>
        <w:jc w:val="both"/>
        <w:rPr>
          <w:b/>
        </w:rPr>
      </w:pPr>
      <w:r w:rsidRPr="00843C47">
        <w:rPr>
          <w:b/>
        </w:rPr>
        <w:t>3.5.3</w:t>
      </w:r>
      <w:r w:rsidRPr="00843C47">
        <w:rPr>
          <w:b/>
        </w:rPr>
        <w:tab/>
      </w:r>
      <w:r w:rsidR="00911043" w:rsidRPr="009345CA">
        <w:rPr>
          <w:b/>
        </w:rPr>
        <w:t xml:space="preserve">Recall </w:t>
      </w:r>
    </w:p>
    <w:p w:rsidR="00911043" w:rsidRDefault="00911043" w:rsidP="00911043">
      <w:pPr>
        <w:pStyle w:val="Default"/>
        <w:spacing w:line="360" w:lineRule="auto"/>
        <w:jc w:val="both"/>
      </w:pPr>
      <w:r w:rsidRPr="002145CE">
        <w:t xml:space="preserve">It is the fraction of relevant news that is retrieved and </w:t>
      </w:r>
      <w:r w:rsidRPr="002145CE">
        <w:rPr>
          <w:color w:val="0A0A0A"/>
          <w:shd w:val="clear" w:color="auto" w:fill="FFFFFF"/>
        </w:rPr>
        <w:t>can also be defined with respect to either of the classes.Recall of positive class is termed sensitivity and is defined as</w:t>
      </w:r>
      <w:r w:rsidRPr="002145CE">
        <w:rPr>
          <w:rFonts w:eastAsia="Times New Roman"/>
        </w:rPr>
        <w:t xml:space="preserve"> the proportion </w:t>
      </w:r>
      <w:r w:rsidRPr="002145CE">
        <w:t>of </w:t>
      </w:r>
      <w:hyperlink r:id="rId18" w:tooltip="Applied Statistics Lesson and Humour of the Day – Type I Error (False Positive) and Type 2 Error (False Negative)" w:history="1">
        <w:r w:rsidRPr="002145CE">
          <w:rPr>
            <w:rStyle w:val="Hyperlink"/>
            <w:color w:val="auto"/>
            <w:u w:val="none"/>
          </w:rPr>
          <w:t>truly positives cases</w:t>
        </w:r>
      </w:hyperlink>
      <w:r w:rsidRPr="002145CE">
        <w:t xml:space="preserve"> that were classified as positive, while </w:t>
      </w:r>
      <w:r w:rsidRPr="002145CE">
        <w:rPr>
          <w:color w:val="0A0A0A"/>
          <w:shd w:val="clear" w:color="auto" w:fill="FFFFFF"/>
        </w:rPr>
        <w:t>Recall of negative class is termed specificity and is defined</w:t>
      </w:r>
      <w:r w:rsidRPr="002145CE">
        <w:t xml:space="preserve"> as the proportion of </w:t>
      </w:r>
      <w:hyperlink r:id="rId19" w:tooltip="Applied Statistics Lesson and Humour of the Day – Type I Error (False Positive) and Type 2 Error (False Negative)" w:history="1">
        <w:r w:rsidRPr="002145CE">
          <w:rPr>
            <w:rStyle w:val="Hyperlink"/>
            <w:color w:val="auto"/>
            <w:u w:val="none"/>
          </w:rPr>
          <w:t>truly negative cases</w:t>
        </w:r>
      </w:hyperlink>
      <w:r w:rsidRPr="002145CE">
        <w:t> that were classified as negative</w:t>
      </w:r>
      <w:r>
        <w:t xml:space="preserve"> (Rajkumar, 2021 )</w:t>
      </w:r>
      <w:r w:rsidRPr="002145CE">
        <w:t>.</w:t>
      </w:r>
    </w:p>
    <w:p w:rsidR="00CA7388" w:rsidRPr="00843C47" w:rsidRDefault="00FF653A" w:rsidP="00911043">
      <w:pPr>
        <w:pStyle w:val="Default"/>
        <w:spacing w:line="360" w:lineRule="auto"/>
        <w:jc w:val="both"/>
      </w:pPr>
      <w:r>
        <w:rPr>
          <w:rFonts w:ascii="Cambria Math" w:hAnsi="Cambria Math"/>
        </w:rPr>
        <w:br/>
      </w:r>
      <w:r w:rsidR="00911043">
        <w:tab/>
      </w:r>
      <w:r w:rsidR="00911043">
        <w:tab/>
      </w:r>
      <w:r w:rsidR="00911043">
        <w:tab/>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 xml:space="preserve">True Positive </m:t>
            </m:r>
          </m:num>
          <m:den>
            <m:r>
              <w:rPr>
                <w:rFonts w:ascii="Cambria Math" w:hAnsi="Cambria Math"/>
                <w:sz w:val="28"/>
                <w:szCs w:val="28"/>
              </w:rPr>
              <m:t>True Positive+False Positive</m:t>
            </m:r>
          </m:den>
        </m:f>
      </m:oMath>
      <w:r w:rsidRPr="00843C47">
        <w:tab/>
        <w:t xml:space="preserve">                                (</w:t>
      </w:r>
      <w:r w:rsidR="00431F17">
        <w:t>11</w:t>
      </w:r>
      <w:r w:rsidRPr="00843C47">
        <w:t>)</w:t>
      </w:r>
    </w:p>
    <w:p w:rsidR="009529CB" w:rsidRPr="00843C47" w:rsidRDefault="009529CB" w:rsidP="00CC1B87">
      <w:pPr>
        <w:pStyle w:val="Default"/>
        <w:spacing w:line="360" w:lineRule="auto"/>
        <w:jc w:val="both"/>
      </w:pPr>
    </w:p>
    <w:p w:rsidR="00094813" w:rsidRDefault="00094813" w:rsidP="00911043">
      <w:pPr>
        <w:spacing w:line="360" w:lineRule="auto"/>
        <w:jc w:val="both"/>
        <w:rPr>
          <w:b/>
        </w:rPr>
      </w:pPr>
    </w:p>
    <w:p w:rsidR="00094813" w:rsidRDefault="00094813" w:rsidP="00911043">
      <w:pPr>
        <w:spacing w:line="360" w:lineRule="auto"/>
        <w:jc w:val="both"/>
        <w:rPr>
          <w:b/>
        </w:rPr>
      </w:pPr>
    </w:p>
    <w:p w:rsidR="00094813" w:rsidRDefault="00094813" w:rsidP="00911043">
      <w:pPr>
        <w:spacing w:line="360" w:lineRule="auto"/>
        <w:jc w:val="both"/>
        <w:rPr>
          <w:b/>
        </w:rPr>
      </w:pPr>
    </w:p>
    <w:p w:rsidR="009529CB" w:rsidRPr="00911043" w:rsidRDefault="009529CB" w:rsidP="00911043">
      <w:pPr>
        <w:spacing w:line="360" w:lineRule="auto"/>
        <w:jc w:val="both"/>
        <w:rPr>
          <w:rFonts w:ascii="Times New Roman" w:hAnsi="Times New Roman" w:cs="Times New Roman"/>
          <w:b/>
          <w:bCs/>
          <w:sz w:val="24"/>
          <w:szCs w:val="24"/>
        </w:rPr>
      </w:pPr>
      <w:r w:rsidRPr="00843C47">
        <w:rPr>
          <w:b/>
        </w:rPr>
        <w:lastRenderedPageBreak/>
        <w:t>3.5.4</w:t>
      </w:r>
      <w:r w:rsidRPr="00843C47">
        <w:rPr>
          <w:b/>
        </w:rPr>
        <w:tab/>
      </w:r>
      <w:r w:rsidR="00911043">
        <w:rPr>
          <w:rFonts w:ascii="Times New Roman" w:hAnsi="Times New Roman" w:cs="Times New Roman"/>
          <w:b/>
          <w:bCs/>
          <w:sz w:val="24"/>
          <w:szCs w:val="24"/>
        </w:rPr>
        <w:t>Precision</w:t>
      </w:r>
    </w:p>
    <w:p w:rsidR="00911043" w:rsidRPr="00102908" w:rsidRDefault="00911043" w:rsidP="00911043">
      <w:pPr>
        <w:spacing w:line="360" w:lineRule="auto"/>
        <w:jc w:val="both"/>
        <w:rPr>
          <w:rFonts w:ascii="Times New Roman" w:hAnsi="Times New Roman" w:cs="Times New Roman"/>
          <w:b/>
          <w:bCs/>
          <w:sz w:val="24"/>
          <w:szCs w:val="24"/>
        </w:rPr>
      </w:pPr>
      <w:r w:rsidRPr="009345CA">
        <w:rPr>
          <w:rFonts w:ascii="Times New Roman" w:hAnsi="Times New Roman" w:cs="Times New Roman"/>
          <w:sz w:val="24"/>
          <w:szCs w:val="24"/>
        </w:rPr>
        <w:t>It is defined as a fraction of news that is relevant</w:t>
      </w:r>
      <w:r>
        <w:rPr>
          <w:rFonts w:ascii="Times New Roman" w:hAnsi="Times New Roman" w:cs="Times New Roman"/>
          <w:sz w:val="24"/>
          <w:szCs w:val="24"/>
        </w:rPr>
        <w:t>.</w:t>
      </w:r>
      <w:r w:rsidRPr="00102908">
        <w:rPr>
          <w:rFonts w:ascii="Times New Roman" w:hAnsi="Times New Roman" w:cs="Times New Roman"/>
          <w:color w:val="0A0A0A"/>
          <w:sz w:val="24"/>
          <w:szCs w:val="24"/>
          <w:shd w:val="clear" w:color="auto" w:fill="FFFFFF"/>
        </w:rPr>
        <w:t>The precision of negative class is the ability of the classifier not to label negative</w:t>
      </w:r>
      <w:r>
        <w:rPr>
          <w:rFonts w:ascii="Times New Roman" w:hAnsi="Times New Roman" w:cs="Times New Roman"/>
          <w:color w:val="0A0A0A"/>
          <w:sz w:val="24"/>
          <w:szCs w:val="24"/>
          <w:shd w:val="clear" w:color="auto" w:fill="FFFFFF"/>
        </w:rPr>
        <w:t xml:space="preserve"> sample </w:t>
      </w:r>
      <w:r w:rsidRPr="00102908">
        <w:rPr>
          <w:rFonts w:ascii="Times New Roman" w:hAnsi="Times New Roman" w:cs="Times New Roman"/>
          <w:color w:val="0A0A0A"/>
          <w:sz w:val="24"/>
          <w:szCs w:val="24"/>
          <w:shd w:val="clear" w:color="auto" w:fill="FFFFFF"/>
        </w:rPr>
        <w:t>as positive. The precision of positive class is the ability of the classifier not to label positive</w:t>
      </w:r>
      <w:r>
        <w:rPr>
          <w:rFonts w:ascii="Times New Roman" w:hAnsi="Times New Roman" w:cs="Times New Roman"/>
          <w:color w:val="0A0A0A"/>
          <w:sz w:val="24"/>
          <w:szCs w:val="24"/>
          <w:shd w:val="clear" w:color="auto" w:fill="FFFFFF"/>
        </w:rPr>
        <w:t xml:space="preserve"> sample as negative</w:t>
      </w:r>
      <w:r w:rsidRPr="00102908">
        <w:rPr>
          <w:rFonts w:ascii="Times New Roman" w:hAnsi="Times New Roman" w:cs="Times New Roman"/>
          <w:color w:val="0A0A0A"/>
          <w:sz w:val="24"/>
          <w:szCs w:val="24"/>
          <w:shd w:val="clear" w:color="auto" w:fill="FFFFFF"/>
        </w:rPr>
        <w:t>. The best value of precision is 1 and the worst value is 0</w:t>
      </w:r>
      <w:r w:rsidRPr="00613863">
        <w:rPr>
          <w:rFonts w:ascii="Times New Roman" w:hAnsi="Times New Roman" w:cs="Times New Roman"/>
          <w:sz w:val="24"/>
          <w:szCs w:val="24"/>
        </w:rPr>
        <w:t>(Rajkumar, 2021 ).</w:t>
      </w:r>
    </w:p>
    <w:p w:rsidR="00C5299D" w:rsidRPr="00157BA2" w:rsidRDefault="00FF653A" w:rsidP="00094813">
      <w:pPr>
        <w:spacing w:before="100" w:beforeAutospacing="1" w:after="100" w:afterAutospacing="1" w:line="360" w:lineRule="auto"/>
        <w:rPr>
          <w:rFonts w:ascii="Times New Roman" w:eastAsia="Times New Roman" w:hAnsi="Times New Roman" w:cs="Times New Roman"/>
          <w:color w:val="000000"/>
          <w:sz w:val="24"/>
          <w:szCs w:val="24"/>
        </w:rPr>
      </w:pPr>
      <w:r>
        <w:rPr>
          <w:rFonts w:ascii="Cambria Math" w:hAnsi="Cambria Math"/>
        </w:rPr>
        <w:br/>
      </w:r>
      <w:r w:rsidR="00094813">
        <w:rPr>
          <w:rFonts w:ascii="Times New Roman" w:eastAsia="Times New Roman" w:hAnsi="Times New Roman" w:cs="Times New Roman"/>
          <w:color w:val="000000"/>
          <w:sz w:val="24"/>
          <w:szCs w:val="24"/>
        </w:rPr>
        <w:tab/>
      </w:r>
      <w:r w:rsidR="00094813">
        <w:rPr>
          <w:rFonts w:ascii="Times New Roman" w:eastAsia="Times New Roman" w:hAnsi="Times New Roman" w:cs="Times New Roman"/>
          <w:color w:val="000000"/>
          <w:sz w:val="24"/>
          <w:szCs w:val="24"/>
        </w:rPr>
        <w:tab/>
      </w:r>
      <m:oMath>
        <m:r>
          <w:rPr>
            <w:rFonts w:ascii="Cambria Math" w:hAnsi="Cambria Math"/>
            <w:sz w:val="28"/>
            <w:szCs w:val="28"/>
          </w:rPr>
          <m:t>Precision=</m:t>
        </m:r>
        <m:f>
          <m:fPr>
            <m:ctrlPr>
              <w:rPr>
                <w:rFonts w:ascii="Cambria Math" w:hAnsi="Cambria Math" w:cs="Times New Roman"/>
                <w:i/>
                <w:color w:val="000000"/>
                <w:sz w:val="28"/>
                <w:szCs w:val="28"/>
              </w:rPr>
            </m:ctrlPr>
          </m:fPr>
          <m:num>
            <m:r>
              <w:rPr>
                <w:rFonts w:ascii="Cambria Math" w:hAnsi="Cambria Math"/>
                <w:sz w:val="28"/>
                <w:szCs w:val="28"/>
              </w:rPr>
              <m:t xml:space="preserve">True Positive </m:t>
            </m:r>
          </m:num>
          <m:den>
            <m:r>
              <w:rPr>
                <w:rFonts w:ascii="Cambria Math" w:hAnsi="Cambria Math"/>
                <w:sz w:val="28"/>
                <w:szCs w:val="28"/>
              </w:rPr>
              <m:t>True Positive+False Negative</m:t>
            </m:r>
          </m:den>
        </m:f>
      </m:oMath>
      <w:r w:rsidRPr="00843C47">
        <w:rPr>
          <w:rFonts w:ascii="Times New Roman" w:eastAsia="Times New Roman" w:hAnsi="Times New Roman" w:cs="Times New Roman"/>
          <w:color w:val="000000"/>
          <w:sz w:val="24"/>
          <w:szCs w:val="24"/>
        </w:rPr>
        <w:t xml:space="preserve">                              (</w:t>
      </w:r>
      <w:r w:rsidR="00431F17">
        <w:rPr>
          <w:rFonts w:ascii="Times New Roman" w:eastAsia="Times New Roman" w:hAnsi="Times New Roman" w:cs="Times New Roman"/>
          <w:color w:val="000000"/>
          <w:sz w:val="24"/>
          <w:szCs w:val="24"/>
        </w:rPr>
        <w:t>12</w:t>
      </w:r>
      <w:r w:rsidRPr="00843C47">
        <w:rPr>
          <w:rFonts w:ascii="Times New Roman" w:eastAsia="Times New Roman" w:hAnsi="Times New Roman" w:cs="Times New Roman"/>
          <w:color w:val="000000"/>
          <w:sz w:val="24"/>
          <w:szCs w:val="24"/>
        </w:rPr>
        <w:t>)</w:t>
      </w: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CC1B87">
      <w:pPr>
        <w:spacing w:line="360" w:lineRule="auto"/>
        <w:jc w:val="center"/>
        <w:rPr>
          <w:rFonts w:ascii="Times New Roman" w:hAnsi="Times New Roman" w:cs="Times New Roman"/>
          <w:b/>
          <w:bCs/>
          <w:color w:val="000000" w:themeColor="text1"/>
          <w:sz w:val="24"/>
          <w:szCs w:val="24"/>
        </w:rPr>
      </w:pPr>
    </w:p>
    <w:p w:rsidR="00094813" w:rsidRDefault="00094813" w:rsidP="00094813">
      <w:pPr>
        <w:spacing w:line="360" w:lineRule="auto"/>
        <w:rPr>
          <w:rFonts w:ascii="Times New Roman" w:hAnsi="Times New Roman" w:cs="Times New Roman"/>
          <w:b/>
          <w:bCs/>
          <w:color w:val="000000" w:themeColor="text1"/>
          <w:sz w:val="24"/>
          <w:szCs w:val="24"/>
        </w:rPr>
      </w:pPr>
    </w:p>
    <w:p w:rsidR="00C5299D" w:rsidRPr="00843C47" w:rsidRDefault="00C5299D" w:rsidP="00CC1B87">
      <w:pPr>
        <w:spacing w:line="360" w:lineRule="auto"/>
        <w:jc w:val="center"/>
        <w:rPr>
          <w:rFonts w:ascii="Times New Roman" w:hAnsi="Times New Roman" w:cs="Times New Roman"/>
          <w:b/>
          <w:bCs/>
          <w:color w:val="000000" w:themeColor="text1"/>
          <w:sz w:val="24"/>
          <w:szCs w:val="24"/>
        </w:rPr>
      </w:pPr>
      <w:r w:rsidRPr="00843C47">
        <w:rPr>
          <w:rFonts w:ascii="Times New Roman" w:hAnsi="Times New Roman" w:cs="Times New Roman"/>
          <w:b/>
          <w:bCs/>
          <w:color w:val="000000" w:themeColor="text1"/>
          <w:sz w:val="24"/>
          <w:szCs w:val="24"/>
        </w:rPr>
        <w:lastRenderedPageBreak/>
        <w:t>CHAPTER FOUR</w:t>
      </w:r>
    </w:p>
    <w:p w:rsidR="00C5299D" w:rsidRPr="00843C47" w:rsidRDefault="00C5299D" w:rsidP="00CC1B87">
      <w:pPr>
        <w:spacing w:line="360" w:lineRule="auto"/>
        <w:jc w:val="center"/>
        <w:rPr>
          <w:rFonts w:ascii="Times New Roman" w:hAnsi="Times New Roman" w:cs="Times New Roman"/>
          <w:b/>
          <w:bCs/>
          <w:color w:val="000000" w:themeColor="text1"/>
          <w:sz w:val="24"/>
          <w:szCs w:val="24"/>
        </w:rPr>
      </w:pPr>
      <w:r w:rsidRPr="00843C47">
        <w:rPr>
          <w:rFonts w:ascii="Times New Roman" w:hAnsi="Times New Roman" w:cs="Times New Roman"/>
          <w:b/>
          <w:bCs/>
          <w:color w:val="000000" w:themeColor="text1"/>
          <w:sz w:val="24"/>
          <w:szCs w:val="24"/>
        </w:rPr>
        <w:t>RESULTS AND DISSCUSSION</w:t>
      </w:r>
    </w:p>
    <w:p w:rsidR="00C5299D" w:rsidRPr="00843C47" w:rsidRDefault="00C5299D" w:rsidP="00CC1B87">
      <w:pPr>
        <w:spacing w:line="360" w:lineRule="auto"/>
        <w:jc w:val="both"/>
        <w:rPr>
          <w:rFonts w:ascii="Times New Roman" w:hAnsi="Times New Roman" w:cs="Times New Roman"/>
          <w:b/>
          <w:bCs/>
          <w:color w:val="000000" w:themeColor="text1"/>
          <w:sz w:val="24"/>
          <w:szCs w:val="24"/>
        </w:rPr>
      </w:pPr>
      <w:r w:rsidRPr="00843C47">
        <w:rPr>
          <w:rFonts w:ascii="Times New Roman" w:hAnsi="Times New Roman" w:cs="Times New Roman"/>
          <w:b/>
          <w:bCs/>
          <w:color w:val="000000" w:themeColor="text1"/>
          <w:sz w:val="24"/>
          <w:szCs w:val="24"/>
        </w:rPr>
        <w:t>4.1</w:t>
      </w:r>
      <w:r w:rsidRPr="00843C47">
        <w:rPr>
          <w:rFonts w:ascii="Times New Roman" w:hAnsi="Times New Roman" w:cs="Times New Roman"/>
          <w:b/>
          <w:bCs/>
          <w:color w:val="000000" w:themeColor="text1"/>
          <w:sz w:val="24"/>
          <w:szCs w:val="24"/>
        </w:rPr>
        <w:tab/>
        <w:t>Results of Pre-processing</w:t>
      </w:r>
    </w:p>
    <w:p w:rsidR="00C5299D" w:rsidRPr="00843C47" w:rsidRDefault="00C5299D" w:rsidP="00CC1B87">
      <w:pPr>
        <w:spacing w:line="360" w:lineRule="auto"/>
        <w:jc w:val="both"/>
        <w:rPr>
          <w:rFonts w:ascii="Times New Roman" w:hAnsi="Times New Roman" w:cs="Times New Roman"/>
          <w:color w:val="000000" w:themeColor="text1"/>
          <w:sz w:val="24"/>
          <w:szCs w:val="24"/>
        </w:rPr>
      </w:pPr>
      <w:r w:rsidRPr="00843C47">
        <w:rPr>
          <w:rFonts w:ascii="Times New Roman" w:hAnsi="Times New Roman" w:cs="Times New Roman"/>
          <w:color w:val="000000" w:themeColor="text1"/>
          <w:sz w:val="24"/>
          <w:szCs w:val="24"/>
        </w:rPr>
        <w:t>Pre-processing</w:t>
      </w:r>
      <w:r w:rsidR="005D3318" w:rsidRPr="00843C47">
        <w:rPr>
          <w:rFonts w:ascii="Times New Roman" w:hAnsi="Times New Roman" w:cs="Times New Roman"/>
          <w:color w:val="000000" w:themeColor="text1"/>
          <w:sz w:val="24"/>
          <w:szCs w:val="24"/>
        </w:rPr>
        <w:t xml:space="preserve"> simply means </w:t>
      </w:r>
      <w:r w:rsidR="005D3318" w:rsidRPr="00843C47">
        <w:rPr>
          <w:rFonts w:ascii="Times New Roman" w:hAnsi="Times New Roman" w:cs="Times New Roman"/>
          <w:color w:val="292929"/>
          <w:spacing w:val="-1"/>
          <w:sz w:val="24"/>
          <w:szCs w:val="24"/>
          <w:shd w:val="clear" w:color="auto" w:fill="FFFFFF"/>
        </w:rPr>
        <w:t>bringing our text into a form that is </w:t>
      </w:r>
      <w:r w:rsidR="005D3318" w:rsidRPr="00843C47">
        <w:rPr>
          <w:rStyle w:val="Emphasis"/>
          <w:rFonts w:ascii="Times New Roman" w:hAnsi="Times New Roman" w:cs="Times New Roman"/>
          <w:bCs/>
          <w:i w:val="0"/>
          <w:color w:val="292929"/>
          <w:spacing w:val="-1"/>
          <w:sz w:val="24"/>
          <w:szCs w:val="24"/>
          <w:shd w:val="clear" w:color="auto" w:fill="FFFFFF"/>
        </w:rPr>
        <w:t>predictable</w:t>
      </w:r>
      <w:r w:rsidR="005D3318" w:rsidRPr="00843C47">
        <w:rPr>
          <w:rStyle w:val="Strong"/>
          <w:rFonts w:ascii="Times New Roman" w:hAnsi="Times New Roman" w:cs="Times New Roman"/>
          <w:color w:val="292929"/>
          <w:spacing w:val="-1"/>
          <w:sz w:val="24"/>
          <w:szCs w:val="24"/>
          <w:shd w:val="clear" w:color="auto" w:fill="FFFFFF"/>
        </w:rPr>
        <w:t> </w:t>
      </w:r>
      <w:r w:rsidR="005D3318" w:rsidRPr="00843C47">
        <w:rPr>
          <w:rFonts w:ascii="Times New Roman" w:hAnsi="Times New Roman" w:cs="Times New Roman"/>
          <w:color w:val="292929"/>
          <w:spacing w:val="-1"/>
          <w:sz w:val="24"/>
          <w:szCs w:val="24"/>
          <w:shd w:val="clear" w:color="auto" w:fill="FFFFFF"/>
        </w:rPr>
        <w:t>and </w:t>
      </w:r>
      <w:r w:rsidR="005D3318" w:rsidRPr="00843C47">
        <w:rPr>
          <w:rStyle w:val="Emphasis"/>
          <w:rFonts w:ascii="Times New Roman" w:hAnsi="Times New Roman" w:cs="Times New Roman"/>
          <w:bCs/>
          <w:i w:val="0"/>
          <w:color w:val="292929"/>
          <w:spacing w:val="-1"/>
          <w:sz w:val="24"/>
          <w:szCs w:val="24"/>
          <w:shd w:val="clear" w:color="auto" w:fill="FFFFFF"/>
        </w:rPr>
        <w:t>analyzable</w:t>
      </w:r>
      <w:r w:rsidR="005D3318" w:rsidRPr="00843C47">
        <w:rPr>
          <w:rStyle w:val="Emphasis"/>
          <w:rFonts w:ascii="Times New Roman" w:hAnsi="Times New Roman" w:cs="Times New Roman"/>
          <w:color w:val="292929"/>
          <w:spacing w:val="-1"/>
          <w:sz w:val="24"/>
          <w:szCs w:val="24"/>
          <w:shd w:val="clear" w:color="auto" w:fill="FFFFFF"/>
        </w:rPr>
        <w:t> </w:t>
      </w:r>
      <w:r w:rsidR="005D3318" w:rsidRPr="00843C47">
        <w:rPr>
          <w:rFonts w:ascii="Times New Roman" w:hAnsi="Times New Roman" w:cs="Times New Roman"/>
          <w:color w:val="292929"/>
          <w:spacing w:val="-1"/>
          <w:sz w:val="24"/>
          <w:szCs w:val="24"/>
          <w:shd w:val="clear" w:color="auto" w:fill="FFFFFF"/>
        </w:rPr>
        <w:t>for our task. It</w:t>
      </w:r>
      <w:r w:rsidRPr="00843C47">
        <w:rPr>
          <w:rFonts w:ascii="Times New Roman" w:hAnsi="Times New Roman" w:cs="Times New Roman"/>
          <w:color w:val="000000" w:themeColor="text1"/>
          <w:sz w:val="24"/>
          <w:szCs w:val="24"/>
        </w:rPr>
        <w:t xml:space="preserve"> was done by first tokenizing each news headlines, converting each text in the headlines to lower case, removing stop-words from the text, and stemming each word.</w:t>
      </w:r>
    </w:p>
    <w:p w:rsidR="00C5299D" w:rsidRPr="00843C47" w:rsidRDefault="00C5299D" w:rsidP="00CC1B87">
      <w:pPr>
        <w:spacing w:line="360" w:lineRule="auto"/>
        <w:jc w:val="both"/>
        <w:rPr>
          <w:rFonts w:ascii="Times New Roman" w:hAnsi="Times New Roman" w:cs="Times New Roman"/>
          <w:b/>
          <w:bCs/>
          <w:color w:val="000000" w:themeColor="text1"/>
          <w:sz w:val="24"/>
          <w:szCs w:val="24"/>
        </w:rPr>
      </w:pPr>
      <w:r w:rsidRPr="00843C47">
        <w:rPr>
          <w:rFonts w:ascii="Times New Roman" w:hAnsi="Times New Roman" w:cs="Times New Roman"/>
          <w:b/>
          <w:bCs/>
          <w:color w:val="000000" w:themeColor="text1"/>
          <w:sz w:val="24"/>
          <w:szCs w:val="24"/>
        </w:rPr>
        <w:t>4.1.1</w:t>
      </w:r>
      <w:r w:rsidRPr="00843C47">
        <w:rPr>
          <w:rFonts w:ascii="Times New Roman" w:hAnsi="Times New Roman" w:cs="Times New Roman"/>
          <w:b/>
          <w:bCs/>
          <w:color w:val="000000" w:themeColor="text1"/>
          <w:sz w:val="24"/>
          <w:szCs w:val="24"/>
        </w:rPr>
        <w:tab/>
        <w:t>Tokenization</w:t>
      </w:r>
    </w:p>
    <w:p w:rsidR="00C5299D" w:rsidRPr="00843C47" w:rsidRDefault="00C5299D" w:rsidP="00CC1B87">
      <w:pPr>
        <w:spacing w:line="360" w:lineRule="auto"/>
        <w:jc w:val="both"/>
        <w:rPr>
          <w:rFonts w:ascii="Times New Roman" w:hAnsi="Times New Roman" w:cs="Times New Roman"/>
          <w:color w:val="000000" w:themeColor="text1"/>
          <w:sz w:val="24"/>
          <w:szCs w:val="24"/>
        </w:rPr>
      </w:pPr>
      <w:r w:rsidRPr="00843C47">
        <w:rPr>
          <w:rFonts w:ascii="Times New Roman" w:hAnsi="Times New Roman" w:cs="Times New Roman"/>
          <w:color w:val="000000" w:themeColor="text1"/>
          <w:sz w:val="24"/>
          <w:szCs w:val="24"/>
        </w:rPr>
        <w:t>Each feature (news headline) was tokenized by breaking them into meaningful tokens or words. The words are then converted into lowercases and special characters were removed. The output of the output of the tokenized text is showed in the figure below</w:t>
      </w:r>
    </w:p>
    <w:p w:rsidR="00C5299D" w:rsidRDefault="00F051A3" w:rsidP="00BC38D1">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extent cx="5943600" cy="2084070"/>
            <wp:effectExtent l="19050" t="0" r="0" b="0"/>
            <wp:docPr id="19" name="Picture 18" descr="token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ize.PNG"/>
                    <pic:cNvPicPr/>
                  </pic:nvPicPr>
                  <pic:blipFill>
                    <a:blip r:embed="rId20"/>
                    <a:stretch>
                      <a:fillRect/>
                    </a:stretch>
                  </pic:blipFill>
                  <pic:spPr>
                    <a:xfrm>
                      <a:off x="0" y="0"/>
                      <a:ext cx="5943600" cy="2084070"/>
                    </a:xfrm>
                    <a:prstGeom prst="rect">
                      <a:avLst/>
                    </a:prstGeom>
                  </pic:spPr>
                </pic:pic>
              </a:graphicData>
            </a:graphic>
          </wp:inline>
        </w:drawing>
      </w:r>
    </w:p>
    <w:p w:rsidR="00BC38D1" w:rsidRPr="00B94940" w:rsidRDefault="00B94940" w:rsidP="00B94940">
      <w:pPr>
        <w:spacing w:line="360" w:lineRule="auto"/>
        <w:rPr>
          <w:rFonts w:ascii="Times New Roman" w:hAnsi="Times New Roman" w:cs="Times New Roman"/>
          <w:bCs/>
          <w:color w:val="000000" w:themeColor="text1"/>
          <w:sz w:val="24"/>
          <w:szCs w:val="24"/>
        </w:rPr>
      </w:pPr>
      <w:r w:rsidRPr="00B94940">
        <w:rPr>
          <w:rFonts w:ascii="Times New Roman" w:hAnsi="Times New Roman" w:cs="Times New Roman"/>
          <w:bCs/>
          <w:color w:val="000000" w:themeColor="text1"/>
          <w:sz w:val="24"/>
          <w:szCs w:val="24"/>
        </w:rPr>
        <w:t>Fig</w:t>
      </w:r>
      <w:r>
        <w:rPr>
          <w:rFonts w:ascii="Times New Roman" w:hAnsi="Times New Roman" w:cs="Times New Roman"/>
          <w:bCs/>
          <w:color w:val="000000" w:themeColor="text1"/>
          <w:sz w:val="24"/>
          <w:szCs w:val="24"/>
        </w:rPr>
        <w:t>ure</w:t>
      </w:r>
      <w:r w:rsidRPr="00B94940">
        <w:rPr>
          <w:rFonts w:ascii="Times New Roman" w:hAnsi="Times New Roman" w:cs="Times New Roman"/>
          <w:bCs/>
          <w:color w:val="000000" w:themeColor="text1"/>
          <w:sz w:val="24"/>
          <w:szCs w:val="24"/>
        </w:rPr>
        <w:t xml:space="preserve"> 4.1 result of tokenization</w:t>
      </w:r>
    </w:p>
    <w:p w:rsidR="00C5299D" w:rsidRPr="00843C47" w:rsidRDefault="00C5299D" w:rsidP="00CC1B87">
      <w:pPr>
        <w:spacing w:line="360" w:lineRule="auto"/>
        <w:jc w:val="both"/>
        <w:rPr>
          <w:rFonts w:ascii="Times New Roman" w:hAnsi="Times New Roman" w:cs="Times New Roman"/>
          <w:b/>
          <w:bCs/>
          <w:color w:val="000000" w:themeColor="text1"/>
          <w:sz w:val="24"/>
          <w:szCs w:val="24"/>
        </w:rPr>
      </w:pPr>
      <w:r w:rsidRPr="00843C47">
        <w:rPr>
          <w:rFonts w:ascii="Times New Roman" w:hAnsi="Times New Roman" w:cs="Times New Roman"/>
          <w:b/>
          <w:bCs/>
          <w:color w:val="000000" w:themeColor="text1"/>
          <w:sz w:val="24"/>
          <w:szCs w:val="24"/>
        </w:rPr>
        <w:t>4.1.2</w:t>
      </w:r>
      <w:r w:rsidRPr="00843C47">
        <w:rPr>
          <w:rFonts w:ascii="Times New Roman" w:hAnsi="Times New Roman" w:cs="Times New Roman"/>
          <w:b/>
          <w:bCs/>
          <w:color w:val="000000" w:themeColor="text1"/>
          <w:sz w:val="24"/>
          <w:szCs w:val="24"/>
        </w:rPr>
        <w:tab/>
        <w:t>Removal of Stop-Words</w:t>
      </w:r>
    </w:p>
    <w:p w:rsidR="00C5299D" w:rsidRPr="00843C47" w:rsidRDefault="00C5299D" w:rsidP="00CC1B87">
      <w:pPr>
        <w:pStyle w:val="gs"/>
        <w:shd w:val="clear" w:color="auto" w:fill="FFFFFF"/>
        <w:spacing w:before="206" w:beforeAutospacing="0" w:after="0" w:afterAutospacing="0" w:line="360" w:lineRule="auto"/>
        <w:jc w:val="both"/>
        <w:rPr>
          <w:color w:val="292929"/>
          <w:spacing w:val="-1"/>
        </w:rPr>
      </w:pPr>
      <w:r w:rsidRPr="00843C47">
        <w:rPr>
          <w:color w:val="000000" w:themeColor="text1"/>
        </w:rPr>
        <w:t xml:space="preserve">Removal of stop-words was done after the </w:t>
      </w:r>
      <w:r w:rsidR="009D5603" w:rsidRPr="00843C47">
        <w:rPr>
          <w:color w:val="000000" w:themeColor="text1"/>
        </w:rPr>
        <w:t>text is</w:t>
      </w:r>
      <w:r w:rsidRPr="00843C47">
        <w:rPr>
          <w:color w:val="000000" w:themeColor="text1"/>
        </w:rPr>
        <w:t xml:space="preserve"> tokenized. This is done because they are considered to be less important and they do not change the actual meaning</w:t>
      </w:r>
      <w:r w:rsidR="009D5603" w:rsidRPr="00843C47">
        <w:rPr>
          <w:color w:val="000000" w:themeColor="text1"/>
        </w:rPr>
        <w:t xml:space="preserve"> of the text</w:t>
      </w:r>
      <w:r w:rsidRPr="00843C47">
        <w:rPr>
          <w:color w:val="000000" w:themeColor="text1"/>
        </w:rPr>
        <w:t xml:space="preserve"> when removed.The result of this process is displayed below;</w:t>
      </w:r>
    </w:p>
    <w:p w:rsidR="00C5299D" w:rsidRPr="00843C47" w:rsidRDefault="00F051A3" w:rsidP="00D856C1">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591175" cy="2276123"/>
            <wp:effectExtent l="19050" t="0" r="9525" b="0"/>
            <wp:docPr id="18" name="Picture 1" descr="C:\Users\HP\Desktop\project\old\stop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ct\old\stopword.PNG"/>
                    <pic:cNvPicPr>
                      <a:picLocks noChangeAspect="1" noChangeArrowheads="1"/>
                    </pic:cNvPicPr>
                  </pic:nvPicPr>
                  <pic:blipFill>
                    <a:blip r:embed="rId21"/>
                    <a:srcRect/>
                    <a:stretch>
                      <a:fillRect/>
                    </a:stretch>
                  </pic:blipFill>
                  <pic:spPr bwMode="auto">
                    <a:xfrm>
                      <a:off x="0" y="0"/>
                      <a:ext cx="5591175" cy="2276123"/>
                    </a:xfrm>
                    <a:prstGeom prst="rect">
                      <a:avLst/>
                    </a:prstGeom>
                    <a:noFill/>
                    <a:ln w="9525">
                      <a:noFill/>
                      <a:miter lim="800000"/>
                      <a:headEnd/>
                      <a:tailEnd/>
                    </a:ln>
                  </pic:spPr>
                </pic:pic>
              </a:graphicData>
            </a:graphic>
          </wp:inline>
        </w:drawing>
      </w:r>
    </w:p>
    <w:p w:rsidR="00C5299D" w:rsidRPr="00843C47" w:rsidRDefault="00C5299D" w:rsidP="00CC1B87">
      <w:pPr>
        <w:spacing w:line="360" w:lineRule="auto"/>
        <w:ind w:left="180"/>
        <w:jc w:val="both"/>
        <w:rPr>
          <w:rFonts w:ascii="Times New Roman" w:hAnsi="Times New Roman" w:cs="Times New Roman"/>
          <w:color w:val="000000" w:themeColor="text1"/>
          <w:sz w:val="24"/>
          <w:szCs w:val="24"/>
        </w:rPr>
      </w:pPr>
      <w:r w:rsidRPr="00843C47">
        <w:rPr>
          <w:rFonts w:ascii="Times New Roman" w:hAnsi="Times New Roman" w:cs="Times New Roman"/>
          <w:color w:val="000000" w:themeColor="text1"/>
          <w:sz w:val="24"/>
          <w:szCs w:val="24"/>
        </w:rPr>
        <w:t>Figure 4.2</w:t>
      </w:r>
      <w:r w:rsidRPr="00843C47">
        <w:rPr>
          <w:rFonts w:ascii="Times New Roman" w:hAnsi="Times New Roman" w:cs="Times New Roman"/>
          <w:color w:val="000000" w:themeColor="text1"/>
          <w:sz w:val="24"/>
          <w:szCs w:val="24"/>
        </w:rPr>
        <w:tab/>
        <w:t>Result of stop-words removal</w:t>
      </w:r>
    </w:p>
    <w:p w:rsidR="00C8294B" w:rsidRPr="00843C47" w:rsidRDefault="00C8294B" w:rsidP="00CC1B87">
      <w:pPr>
        <w:spacing w:line="360" w:lineRule="auto"/>
        <w:ind w:left="180"/>
        <w:jc w:val="both"/>
        <w:rPr>
          <w:rFonts w:ascii="Times New Roman" w:hAnsi="Times New Roman" w:cs="Times New Roman"/>
          <w:color w:val="000000" w:themeColor="text1"/>
          <w:sz w:val="24"/>
          <w:szCs w:val="24"/>
        </w:rPr>
      </w:pPr>
    </w:p>
    <w:p w:rsidR="00C5299D" w:rsidRPr="00843C47" w:rsidRDefault="00C5299D" w:rsidP="00CC1B87">
      <w:pPr>
        <w:spacing w:line="360" w:lineRule="auto"/>
        <w:ind w:left="180"/>
        <w:jc w:val="both"/>
        <w:rPr>
          <w:rFonts w:ascii="Times New Roman" w:hAnsi="Times New Roman" w:cs="Times New Roman"/>
          <w:b/>
          <w:bCs/>
          <w:color w:val="000000" w:themeColor="text1"/>
          <w:sz w:val="24"/>
          <w:szCs w:val="24"/>
        </w:rPr>
      </w:pPr>
      <w:r w:rsidRPr="00843C47">
        <w:rPr>
          <w:rFonts w:ascii="Times New Roman" w:hAnsi="Times New Roman" w:cs="Times New Roman"/>
          <w:b/>
          <w:bCs/>
          <w:color w:val="000000" w:themeColor="text1"/>
          <w:sz w:val="24"/>
          <w:szCs w:val="24"/>
        </w:rPr>
        <w:t>4.1.3</w:t>
      </w:r>
      <w:r w:rsidRPr="00843C47">
        <w:rPr>
          <w:rFonts w:ascii="Times New Roman" w:hAnsi="Times New Roman" w:cs="Times New Roman"/>
          <w:b/>
          <w:bCs/>
          <w:color w:val="000000" w:themeColor="text1"/>
          <w:sz w:val="24"/>
          <w:szCs w:val="24"/>
        </w:rPr>
        <w:tab/>
        <w:t xml:space="preserve">   Stemming</w:t>
      </w:r>
    </w:p>
    <w:p w:rsidR="00C5299D" w:rsidRPr="00843C47" w:rsidRDefault="00C5299D" w:rsidP="00CC1B87">
      <w:pPr>
        <w:spacing w:line="360" w:lineRule="auto"/>
        <w:ind w:left="180"/>
        <w:jc w:val="both"/>
        <w:rPr>
          <w:rFonts w:ascii="Times New Roman" w:hAnsi="Times New Roman" w:cs="Times New Roman"/>
          <w:color w:val="000000" w:themeColor="text1"/>
          <w:sz w:val="24"/>
          <w:szCs w:val="24"/>
        </w:rPr>
      </w:pPr>
      <w:r w:rsidRPr="00843C47">
        <w:rPr>
          <w:rFonts w:ascii="Times New Roman" w:hAnsi="Times New Roman" w:cs="Times New Roman"/>
          <w:color w:val="000000" w:themeColor="text1"/>
          <w:sz w:val="24"/>
          <w:szCs w:val="24"/>
        </w:rPr>
        <w:t>Lastly, the results gotten from the removal of stop-words were stemmed using Porter stemmer. Stemming means reducing a word to its root stem and the reduced word needs not to be in the dictionary. Porter stemmer was used because of its high efficiency and high precision. The result of the stemmed word is showed below;</w:t>
      </w:r>
    </w:p>
    <w:p w:rsidR="00C5299D" w:rsidRPr="00843C47" w:rsidRDefault="00F051A3" w:rsidP="00CC1B87">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362575" cy="2634899"/>
            <wp:effectExtent l="19050" t="0" r="9525" b="0"/>
            <wp:docPr id="17" name="Picture 16" descr="stem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mming.PNG"/>
                    <pic:cNvPicPr/>
                  </pic:nvPicPr>
                  <pic:blipFill>
                    <a:blip r:embed="rId22"/>
                    <a:stretch>
                      <a:fillRect/>
                    </a:stretch>
                  </pic:blipFill>
                  <pic:spPr>
                    <a:xfrm>
                      <a:off x="0" y="0"/>
                      <a:ext cx="5375910" cy="2641451"/>
                    </a:xfrm>
                    <a:prstGeom prst="rect">
                      <a:avLst/>
                    </a:prstGeom>
                  </pic:spPr>
                </pic:pic>
              </a:graphicData>
            </a:graphic>
          </wp:inline>
        </w:drawing>
      </w:r>
    </w:p>
    <w:p w:rsidR="00C5299D" w:rsidRPr="00843C47" w:rsidRDefault="00C5299D" w:rsidP="00CC1B87">
      <w:pPr>
        <w:spacing w:line="360" w:lineRule="auto"/>
        <w:ind w:left="-1080"/>
        <w:jc w:val="both"/>
        <w:rPr>
          <w:rFonts w:ascii="Times New Roman" w:hAnsi="Times New Roman" w:cs="Times New Roman"/>
          <w:color w:val="000000" w:themeColor="text1"/>
          <w:sz w:val="24"/>
          <w:szCs w:val="24"/>
        </w:rPr>
      </w:pPr>
      <w:r w:rsidRPr="00843C47">
        <w:rPr>
          <w:rFonts w:ascii="Times New Roman" w:hAnsi="Times New Roman" w:cs="Times New Roman"/>
          <w:color w:val="000000" w:themeColor="text1"/>
          <w:sz w:val="24"/>
          <w:szCs w:val="24"/>
        </w:rPr>
        <w:tab/>
      </w:r>
      <w:r w:rsidRPr="00843C47">
        <w:rPr>
          <w:rFonts w:ascii="Times New Roman" w:hAnsi="Times New Roman" w:cs="Times New Roman"/>
          <w:color w:val="000000" w:themeColor="text1"/>
          <w:sz w:val="24"/>
          <w:szCs w:val="24"/>
        </w:rPr>
        <w:tab/>
        <w:t>Figure 4.3</w:t>
      </w:r>
      <w:r w:rsidRPr="00843C47">
        <w:rPr>
          <w:rFonts w:ascii="Times New Roman" w:hAnsi="Times New Roman" w:cs="Times New Roman"/>
          <w:color w:val="000000" w:themeColor="text1"/>
          <w:sz w:val="24"/>
          <w:szCs w:val="24"/>
        </w:rPr>
        <w:tab/>
        <w:t xml:space="preserve"> result of stemmed word</w:t>
      </w:r>
    </w:p>
    <w:p w:rsidR="00C5299D" w:rsidRPr="00843C47" w:rsidRDefault="00C5299D" w:rsidP="00CC1B87">
      <w:pPr>
        <w:spacing w:line="360" w:lineRule="auto"/>
        <w:jc w:val="both"/>
        <w:rPr>
          <w:rFonts w:ascii="Times New Roman" w:hAnsi="Times New Roman" w:cs="Times New Roman"/>
          <w:b/>
          <w:bCs/>
          <w:color w:val="000000" w:themeColor="text1"/>
          <w:sz w:val="24"/>
          <w:szCs w:val="24"/>
        </w:rPr>
      </w:pPr>
      <w:r w:rsidRPr="00843C47">
        <w:rPr>
          <w:rFonts w:ascii="Times New Roman" w:hAnsi="Times New Roman" w:cs="Times New Roman"/>
          <w:b/>
          <w:bCs/>
          <w:color w:val="000000" w:themeColor="text1"/>
          <w:sz w:val="24"/>
          <w:szCs w:val="24"/>
        </w:rPr>
        <w:lastRenderedPageBreak/>
        <w:t>4.2</w:t>
      </w:r>
      <w:r w:rsidRPr="00843C47">
        <w:rPr>
          <w:rFonts w:ascii="Times New Roman" w:hAnsi="Times New Roman" w:cs="Times New Roman"/>
          <w:b/>
          <w:bCs/>
          <w:color w:val="000000" w:themeColor="text1"/>
          <w:sz w:val="24"/>
          <w:szCs w:val="24"/>
        </w:rPr>
        <w:tab/>
        <w:t>Results of Feature Extraction</w:t>
      </w:r>
    </w:p>
    <w:p w:rsidR="00C5299D" w:rsidRPr="00843C47" w:rsidRDefault="00C5299D" w:rsidP="00CC1B87">
      <w:pPr>
        <w:spacing w:line="360" w:lineRule="auto"/>
        <w:jc w:val="both"/>
        <w:rPr>
          <w:rFonts w:ascii="Times New Roman" w:hAnsi="Times New Roman" w:cs="Times New Roman"/>
          <w:sz w:val="24"/>
          <w:szCs w:val="24"/>
        </w:rPr>
      </w:pPr>
      <w:r w:rsidRPr="00843C47">
        <w:rPr>
          <w:rFonts w:ascii="Times New Roman" w:hAnsi="Times New Roman" w:cs="Times New Roman"/>
          <w:color w:val="000000" w:themeColor="text1"/>
          <w:sz w:val="24"/>
          <w:szCs w:val="24"/>
        </w:rPr>
        <w:t>After</w:t>
      </w:r>
      <w:r w:rsidRPr="00843C47">
        <w:rPr>
          <w:rFonts w:ascii="Times New Roman" w:hAnsi="Times New Roman" w:cs="Times New Roman"/>
          <w:sz w:val="24"/>
          <w:szCs w:val="24"/>
        </w:rPr>
        <w:t xml:space="preserve"> the news headlines have been preprocessed,</w:t>
      </w:r>
      <w:r w:rsidR="00F30F7A" w:rsidRPr="00843C47">
        <w:rPr>
          <w:rFonts w:ascii="Times New Roman" w:hAnsi="Times New Roman" w:cs="Times New Roman"/>
          <w:color w:val="292929"/>
          <w:spacing w:val="-1"/>
          <w:sz w:val="24"/>
          <w:szCs w:val="24"/>
          <w:shd w:val="clear" w:color="auto" w:fill="FFFFFF"/>
        </w:rPr>
        <w:t>the text needs to be transformed to vectors so that algorithms will be able make predictions. In this case, the Term Frequency — Inverse Document Frequency (TFIDF)</w:t>
      </w:r>
      <w:r w:rsidR="003615FB" w:rsidRPr="00843C47">
        <w:rPr>
          <w:rFonts w:ascii="Times New Roman" w:hAnsi="Times New Roman" w:cs="Times New Roman"/>
          <w:color w:val="292929"/>
          <w:spacing w:val="-1"/>
          <w:sz w:val="24"/>
          <w:szCs w:val="24"/>
          <w:shd w:val="clear" w:color="auto" w:fill="FFFFFF"/>
        </w:rPr>
        <w:t xml:space="preserve"> Vectorizer</w:t>
      </w:r>
      <w:r w:rsidR="00F30F7A" w:rsidRPr="00843C47">
        <w:rPr>
          <w:rFonts w:ascii="Times New Roman" w:hAnsi="Times New Roman" w:cs="Times New Roman"/>
          <w:color w:val="292929"/>
          <w:spacing w:val="-1"/>
          <w:sz w:val="24"/>
          <w:szCs w:val="24"/>
          <w:shd w:val="clear" w:color="auto" w:fill="FFFFFF"/>
        </w:rPr>
        <w:t xml:space="preserve"> will be used to extract relevant features and to evaluate how important a word is to a document</w:t>
      </w:r>
      <w:r w:rsidR="002757E0" w:rsidRPr="00843C47">
        <w:rPr>
          <w:rFonts w:ascii="Times New Roman" w:hAnsi="Times New Roman" w:cs="Times New Roman"/>
          <w:color w:val="292929"/>
          <w:spacing w:val="-1"/>
          <w:sz w:val="24"/>
          <w:szCs w:val="24"/>
          <w:shd w:val="clear" w:color="auto" w:fill="FFFFFF"/>
        </w:rPr>
        <w:t>/text</w:t>
      </w:r>
      <w:r w:rsidR="00F30F7A" w:rsidRPr="00843C47">
        <w:rPr>
          <w:rFonts w:ascii="Times New Roman" w:hAnsi="Times New Roman" w:cs="Times New Roman"/>
          <w:color w:val="292929"/>
          <w:spacing w:val="-1"/>
          <w:sz w:val="24"/>
          <w:szCs w:val="24"/>
          <w:shd w:val="clear" w:color="auto" w:fill="FFFFFF"/>
        </w:rPr>
        <w:t xml:space="preserve"> in a collection of documents</w:t>
      </w:r>
      <w:r w:rsidR="002757E0" w:rsidRPr="00843C47">
        <w:rPr>
          <w:rFonts w:ascii="Times New Roman" w:hAnsi="Times New Roman" w:cs="Times New Roman"/>
          <w:color w:val="292929"/>
          <w:spacing w:val="-1"/>
          <w:sz w:val="24"/>
          <w:szCs w:val="24"/>
          <w:shd w:val="clear" w:color="auto" w:fill="FFFFFF"/>
        </w:rPr>
        <w:t>/texts</w:t>
      </w:r>
      <w:r w:rsidR="00F30F7A" w:rsidRPr="00843C47">
        <w:rPr>
          <w:rFonts w:ascii="Times New Roman" w:hAnsi="Times New Roman" w:cs="Times New Roman"/>
          <w:color w:val="292929"/>
          <w:spacing w:val="-1"/>
          <w:sz w:val="24"/>
          <w:szCs w:val="24"/>
          <w:shd w:val="clear" w:color="auto" w:fill="FFFFFF"/>
        </w:rPr>
        <w:t>.</w:t>
      </w:r>
      <w:r w:rsidRPr="00843C47">
        <w:rPr>
          <w:rFonts w:ascii="Times New Roman" w:hAnsi="Times New Roman" w:cs="Times New Roman"/>
          <w:sz w:val="24"/>
          <w:szCs w:val="24"/>
        </w:rPr>
        <w:t xml:space="preserve">The first column shows the row number of the </w:t>
      </w:r>
      <w:r w:rsidR="00AF5031" w:rsidRPr="00843C47">
        <w:rPr>
          <w:rFonts w:ascii="Times New Roman" w:hAnsi="Times New Roman" w:cs="Times New Roman"/>
          <w:sz w:val="24"/>
          <w:szCs w:val="24"/>
        </w:rPr>
        <w:t>trained</w:t>
      </w:r>
      <w:r w:rsidRPr="00843C47">
        <w:rPr>
          <w:rFonts w:ascii="Times New Roman" w:hAnsi="Times New Roman" w:cs="Times New Roman"/>
          <w:sz w:val="24"/>
          <w:szCs w:val="24"/>
        </w:rPr>
        <w:t xml:space="preserve"> data, the second column shows the unique integer of the number of each word in the first row, while the last column shows the score calculated by TF-IDF Vectorizer. The figure below shows the output of the extracted features</w:t>
      </w:r>
    </w:p>
    <w:p w:rsidR="00C5299D" w:rsidRPr="00843C47" w:rsidRDefault="000C0C3A" w:rsidP="00CC1B8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62200" cy="2557500"/>
            <wp:effectExtent l="19050" t="0" r="0" b="0"/>
            <wp:docPr id="20" name="Picture 2" descr="C:\Users\HP\Desktop\project\old\v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roject\old\vect.PNG"/>
                    <pic:cNvPicPr>
                      <a:picLocks noChangeAspect="1" noChangeArrowheads="1"/>
                    </pic:cNvPicPr>
                  </pic:nvPicPr>
                  <pic:blipFill>
                    <a:blip r:embed="rId23"/>
                    <a:srcRect/>
                    <a:stretch>
                      <a:fillRect/>
                    </a:stretch>
                  </pic:blipFill>
                  <pic:spPr bwMode="auto">
                    <a:xfrm>
                      <a:off x="0" y="0"/>
                      <a:ext cx="2367927" cy="2563701"/>
                    </a:xfrm>
                    <a:prstGeom prst="rect">
                      <a:avLst/>
                    </a:prstGeom>
                    <a:noFill/>
                    <a:ln w="9525">
                      <a:noFill/>
                      <a:miter lim="800000"/>
                      <a:headEnd/>
                      <a:tailEnd/>
                    </a:ln>
                  </pic:spPr>
                </pic:pic>
              </a:graphicData>
            </a:graphic>
          </wp:inline>
        </w:drawing>
      </w:r>
    </w:p>
    <w:p w:rsidR="00F74933" w:rsidRDefault="00C5299D" w:rsidP="001714AF">
      <w:pPr>
        <w:spacing w:line="360" w:lineRule="auto"/>
        <w:jc w:val="both"/>
        <w:rPr>
          <w:rFonts w:ascii="Times New Roman" w:hAnsi="Times New Roman" w:cs="Times New Roman"/>
          <w:sz w:val="24"/>
          <w:szCs w:val="24"/>
        </w:rPr>
      </w:pPr>
      <w:r w:rsidRPr="00843C47">
        <w:rPr>
          <w:rFonts w:ascii="Times New Roman" w:hAnsi="Times New Roman" w:cs="Times New Roman"/>
          <w:color w:val="000000" w:themeColor="text1"/>
          <w:sz w:val="24"/>
          <w:szCs w:val="24"/>
        </w:rPr>
        <w:t>Figure 4.4</w:t>
      </w:r>
      <w:r w:rsidRPr="00843C47">
        <w:rPr>
          <w:rFonts w:ascii="Times New Roman" w:hAnsi="Times New Roman" w:cs="Times New Roman"/>
          <w:color w:val="000000" w:themeColor="text1"/>
          <w:sz w:val="24"/>
          <w:szCs w:val="24"/>
        </w:rPr>
        <w:tab/>
        <w:t xml:space="preserve"> Result of the </w:t>
      </w:r>
      <w:r w:rsidRPr="00843C47">
        <w:rPr>
          <w:rFonts w:ascii="Times New Roman" w:hAnsi="Times New Roman" w:cs="Times New Roman"/>
          <w:sz w:val="24"/>
          <w:szCs w:val="24"/>
        </w:rPr>
        <w:t>extracted features</w:t>
      </w:r>
    </w:p>
    <w:p w:rsidR="00373386" w:rsidRDefault="00C5299D" w:rsidP="001714AF">
      <w:pPr>
        <w:spacing w:line="360" w:lineRule="auto"/>
        <w:jc w:val="both"/>
        <w:rPr>
          <w:rFonts w:ascii="Times New Roman" w:hAnsi="Times New Roman" w:cs="Times New Roman"/>
          <w:b/>
          <w:bCs/>
          <w:sz w:val="24"/>
          <w:szCs w:val="24"/>
        </w:rPr>
      </w:pPr>
      <w:r w:rsidRPr="00843C47">
        <w:rPr>
          <w:rFonts w:ascii="Times New Roman" w:hAnsi="Times New Roman" w:cs="Times New Roman"/>
          <w:b/>
          <w:bCs/>
          <w:sz w:val="24"/>
          <w:szCs w:val="24"/>
        </w:rPr>
        <w:t>4.3</w:t>
      </w:r>
      <w:r w:rsidRPr="00843C47">
        <w:rPr>
          <w:rFonts w:ascii="Times New Roman" w:hAnsi="Times New Roman" w:cs="Times New Roman"/>
          <w:b/>
          <w:bCs/>
          <w:sz w:val="24"/>
          <w:szCs w:val="24"/>
        </w:rPr>
        <w:tab/>
      </w:r>
      <w:r w:rsidR="001714AF">
        <w:rPr>
          <w:rFonts w:ascii="Times New Roman" w:hAnsi="Times New Roman" w:cs="Times New Roman"/>
          <w:b/>
          <w:bCs/>
          <w:sz w:val="24"/>
          <w:szCs w:val="24"/>
        </w:rPr>
        <w:t>Result of Classification</w:t>
      </w:r>
    </w:p>
    <w:p w:rsidR="00F74933" w:rsidRDefault="00F74933" w:rsidP="00F74933">
      <w:pPr>
        <w:pStyle w:val="Default"/>
        <w:spacing w:line="360" w:lineRule="auto"/>
        <w:jc w:val="both"/>
        <w:rPr>
          <w:color w:val="292929"/>
          <w:spacing w:val="-1"/>
          <w:shd w:val="clear" w:color="auto" w:fill="FFFFFF"/>
        </w:rPr>
      </w:pPr>
      <w:r w:rsidRPr="00843C47">
        <w:rPr>
          <w:rFonts w:eastAsia="Times New Roman"/>
          <w:color w:val="292929"/>
          <w:spacing w:val="-1"/>
        </w:rPr>
        <w:t xml:space="preserve">After tokenizing, removing punctuation, lower casing, </w:t>
      </w:r>
      <w:r>
        <w:rPr>
          <w:rFonts w:eastAsia="Times New Roman"/>
          <w:color w:val="292929"/>
          <w:spacing w:val="-1"/>
        </w:rPr>
        <w:t xml:space="preserve">removal of </w:t>
      </w:r>
      <w:r w:rsidRPr="00843C47">
        <w:rPr>
          <w:rFonts w:eastAsia="Times New Roman"/>
          <w:color w:val="292929"/>
          <w:spacing w:val="-1"/>
        </w:rPr>
        <w:t xml:space="preserve">stop words and stemming was done, importance of a word is determined in terms of its frequency. The original data was divided into features (X) and label (y), which were then splitted into train (80%) and test (20%) sets. Thus, the algorithms were trained on one set of data and tested out on a completely different set of data. Four algorithms were used which are Logistic Regression, Naïve Bayes, SVM, and Decision tree. </w:t>
      </w:r>
      <w:r>
        <w:rPr>
          <w:rFonts w:eastAsia="Times New Roman"/>
          <w:color w:val="292929"/>
          <w:spacing w:val="-1"/>
        </w:rPr>
        <w:t xml:space="preserve">Also, </w:t>
      </w:r>
      <w:r w:rsidRPr="00843C47">
        <w:rPr>
          <w:rFonts w:eastAsia="Times New Roman"/>
          <w:color w:val="292929"/>
          <w:spacing w:val="-1"/>
        </w:rPr>
        <w:t xml:space="preserve">test Accuracy scores, F1 scores, </w:t>
      </w:r>
      <w:r>
        <w:rPr>
          <w:rFonts w:eastAsia="Times New Roman"/>
          <w:color w:val="292929"/>
          <w:spacing w:val="-1"/>
        </w:rPr>
        <w:t xml:space="preserve">recall and precision were compared. </w:t>
      </w:r>
      <w:r w:rsidRPr="003D429D">
        <w:rPr>
          <w:color w:val="292929"/>
          <w:spacing w:val="-1"/>
          <w:shd w:val="clear" w:color="auto" w:fill="FFFFFF"/>
        </w:rPr>
        <w:t>For this dataset, I</w:t>
      </w:r>
      <w:r>
        <w:rPr>
          <w:color w:val="292929"/>
          <w:spacing w:val="-1"/>
          <w:shd w:val="clear" w:color="auto" w:fill="FFFFFF"/>
        </w:rPr>
        <w:t>t was revealed that</w:t>
      </w:r>
      <w:r w:rsidRPr="003D429D">
        <w:rPr>
          <w:color w:val="292929"/>
          <w:spacing w:val="-1"/>
          <w:shd w:val="clear" w:color="auto" w:fill="FFFFFF"/>
        </w:rPr>
        <w:t xml:space="preserve"> Logistic Regression classifier showed the best performance compared to the other classifiers for the classification. It has the highest accuracy of 91%, followed by SVM with </w:t>
      </w:r>
      <w:r w:rsidRPr="003D429D">
        <w:rPr>
          <w:color w:val="292929"/>
          <w:spacing w:val="-1"/>
          <w:shd w:val="clear" w:color="auto" w:fill="FFFFFF"/>
        </w:rPr>
        <w:lastRenderedPageBreak/>
        <w:t xml:space="preserve">the accuracy of 80%, Decision tree of 73% accuracy and lastly Naïve Bayes of 67% accuracy. </w:t>
      </w:r>
      <w:r>
        <w:rPr>
          <w:color w:val="292929"/>
          <w:spacing w:val="-1"/>
          <w:shd w:val="clear" w:color="auto" w:fill="FFFFFF"/>
        </w:rPr>
        <w:t>The figure below shows the classifiers vs their accuracy score.</w:t>
      </w:r>
    </w:p>
    <w:p w:rsidR="00F74933" w:rsidRPr="00DA1080" w:rsidRDefault="00F74933" w:rsidP="00F74933">
      <w:pPr>
        <w:pStyle w:val="Default"/>
        <w:spacing w:line="360" w:lineRule="auto"/>
        <w:jc w:val="both"/>
        <w:rPr>
          <w:color w:val="292929"/>
          <w:spacing w:val="-1"/>
          <w:shd w:val="clear" w:color="auto" w:fill="FFFFFF"/>
        </w:rPr>
      </w:pPr>
    </w:p>
    <w:p w:rsidR="00F74933" w:rsidRDefault="00F74933" w:rsidP="00F74933">
      <w:pPr>
        <w:jc w:val="center"/>
        <w:rPr>
          <w:rFonts w:ascii="Times New Roman" w:hAnsi="Times New Roman" w:cs="Times New Roman"/>
          <w:b/>
          <w:sz w:val="24"/>
          <w:szCs w:val="24"/>
        </w:rPr>
      </w:pPr>
      <w:r w:rsidRPr="009262FA">
        <w:rPr>
          <w:rFonts w:ascii="Times New Roman" w:hAnsi="Times New Roman" w:cs="Times New Roman"/>
          <w:b/>
          <w:noProof/>
          <w:sz w:val="24"/>
          <w:szCs w:val="24"/>
        </w:rPr>
        <w:drawing>
          <wp:inline distT="0" distB="0" distL="0" distR="0">
            <wp:extent cx="4400550" cy="2095500"/>
            <wp:effectExtent l="0" t="0" r="0"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74933" w:rsidRPr="00AB7743" w:rsidRDefault="00F74933" w:rsidP="00F74933">
      <w:pPr>
        <w:rPr>
          <w:rFonts w:ascii="Times New Roman" w:hAnsi="Times New Roman" w:cs="Times New Roman"/>
          <w:sz w:val="24"/>
          <w:szCs w:val="24"/>
        </w:rPr>
      </w:pPr>
      <w:r w:rsidRPr="00AB7743">
        <w:rPr>
          <w:rFonts w:ascii="Times New Roman" w:hAnsi="Times New Roman" w:cs="Times New Roman"/>
          <w:sz w:val="24"/>
          <w:szCs w:val="24"/>
        </w:rPr>
        <w:t>Figure 4.5 Classifiers vs Accuracy score</w:t>
      </w:r>
    </w:p>
    <w:p w:rsidR="00F74933" w:rsidRPr="00FC073B" w:rsidRDefault="00F74933" w:rsidP="00F74933">
      <w:pPr>
        <w:rPr>
          <w:rFonts w:ascii="Times New Roman" w:hAnsi="Times New Roman" w:cs="Times New Roman"/>
          <w:b/>
          <w:sz w:val="24"/>
          <w:szCs w:val="24"/>
        </w:rPr>
      </w:pPr>
      <w:r>
        <w:rPr>
          <w:rFonts w:ascii="Times New Roman" w:hAnsi="Times New Roman" w:cs="Times New Roman"/>
          <w:b/>
          <w:sz w:val="24"/>
          <w:szCs w:val="24"/>
        </w:rPr>
        <w:t xml:space="preserve">4.3.1 </w:t>
      </w:r>
      <w:r w:rsidRPr="00FC073B">
        <w:rPr>
          <w:rFonts w:ascii="Times New Roman" w:hAnsi="Times New Roman" w:cs="Times New Roman"/>
          <w:b/>
          <w:sz w:val="24"/>
          <w:szCs w:val="24"/>
        </w:rPr>
        <w:t>Report of the dimension of the dataset used for the Classification process</w:t>
      </w:r>
    </w:p>
    <w:p w:rsidR="00F74933" w:rsidRDefault="00F74933" w:rsidP="00F74933">
      <w:pPr>
        <w:spacing w:line="360" w:lineRule="auto"/>
        <w:jc w:val="both"/>
        <w:rPr>
          <w:rFonts w:ascii="Times New Roman" w:hAnsi="Times New Roman" w:cs="Times New Roman"/>
          <w:sz w:val="24"/>
          <w:szCs w:val="24"/>
        </w:rPr>
      </w:pPr>
      <w:r w:rsidRPr="005776E1">
        <w:rPr>
          <w:rFonts w:ascii="Times New Roman" w:hAnsi="Times New Roman" w:cs="Times New Roman"/>
          <w:sz w:val="24"/>
          <w:szCs w:val="24"/>
        </w:rPr>
        <w:t>The dataset used for this study was selected from the Nigerian news Headlines for the year 2020.The dataset comprises news headlines from ten categories. These categories include Business,Science&amp;Technology, Entertainment, Finance&amp;economy, Administration&amp;government, Religion, Education, Health, Politics and Sports. Total number of the Dataset is  3,830.</w:t>
      </w:r>
      <w:r>
        <w:rPr>
          <w:rFonts w:ascii="Times New Roman" w:hAnsi="Times New Roman" w:cs="Times New Roman"/>
          <w:sz w:val="24"/>
          <w:szCs w:val="24"/>
        </w:rPr>
        <w:t xml:space="preserve"> The Bar chart in </w:t>
      </w:r>
      <w:r w:rsidRPr="005776E1">
        <w:rPr>
          <w:rFonts w:ascii="Times New Roman" w:hAnsi="Times New Roman" w:cs="Times New Roman"/>
          <w:sz w:val="24"/>
          <w:szCs w:val="24"/>
        </w:rPr>
        <w:t>Figure 4.</w:t>
      </w:r>
      <w:r>
        <w:rPr>
          <w:rFonts w:ascii="Times New Roman" w:hAnsi="Times New Roman" w:cs="Times New Roman"/>
          <w:sz w:val="24"/>
          <w:szCs w:val="24"/>
        </w:rPr>
        <w:t>6 below s</w:t>
      </w:r>
      <w:r w:rsidRPr="005776E1">
        <w:rPr>
          <w:rFonts w:ascii="Times New Roman" w:hAnsi="Times New Roman" w:cs="Times New Roman"/>
          <w:sz w:val="24"/>
          <w:szCs w:val="24"/>
        </w:rPr>
        <w:t>hows the analysis of the selected Categories used for the evaluation process.</w:t>
      </w:r>
    </w:p>
    <w:p w:rsidR="00F74933" w:rsidRDefault="00F74933" w:rsidP="00F74933">
      <w:pPr>
        <w:spacing w:line="360" w:lineRule="auto"/>
        <w:jc w:val="center"/>
        <w:rPr>
          <w:rFonts w:ascii="Times New Roman" w:hAnsi="Times New Roman" w:cs="Times New Roman"/>
          <w:sz w:val="24"/>
          <w:szCs w:val="24"/>
        </w:rPr>
      </w:pPr>
      <w:r w:rsidRPr="009B114A">
        <w:rPr>
          <w:rFonts w:ascii="Times New Roman" w:hAnsi="Times New Roman" w:cs="Times New Roman"/>
          <w:noProof/>
          <w:sz w:val="24"/>
          <w:szCs w:val="24"/>
        </w:rPr>
        <w:drawing>
          <wp:inline distT="0" distB="0" distL="0" distR="0">
            <wp:extent cx="4914900" cy="2276475"/>
            <wp:effectExtent l="19050" t="0" r="1905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74933" w:rsidRDefault="00F74933" w:rsidP="00F74933">
      <w:pPr>
        <w:jc w:val="center"/>
        <w:rPr>
          <w:rFonts w:ascii="Times New Roman" w:hAnsi="Times New Roman" w:cs="Times New Roman"/>
          <w:b/>
          <w:sz w:val="24"/>
          <w:szCs w:val="24"/>
        </w:rPr>
      </w:pPr>
      <w:r w:rsidRPr="00456069">
        <w:rPr>
          <w:rFonts w:ascii="Times New Roman" w:hAnsi="Times New Roman" w:cs="Times New Roman"/>
          <w:sz w:val="24"/>
          <w:szCs w:val="24"/>
        </w:rPr>
        <w:t>Figure 4.</w:t>
      </w:r>
      <w:r>
        <w:rPr>
          <w:rFonts w:ascii="Times New Roman" w:hAnsi="Times New Roman" w:cs="Times New Roman"/>
          <w:sz w:val="24"/>
          <w:szCs w:val="24"/>
        </w:rPr>
        <w:t>6</w:t>
      </w:r>
      <w:r w:rsidRPr="00456069">
        <w:rPr>
          <w:rFonts w:ascii="Times New Roman" w:hAnsi="Times New Roman" w:cs="Times New Roman"/>
          <w:sz w:val="24"/>
          <w:szCs w:val="24"/>
        </w:rPr>
        <w:t xml:space="preserve"> Bar chart showing the analysis of the categories </w:t>
      </w:r>
      <w:r>
        <w:rPr>
          <w:rFonts w:ascii="Times New Roman" w:hAnsi="Times New Roman" w:cs="Times New Roman"/>
          <w:sz w:val="24"/>
          <w:szCs w:val="24"/>
        </w:rPr>
        <w:t>used for the Classification process</w:t>
      </w:r>
    </w:p>
    <w:p w:rsidR="00F74933" w:rsidRDefault="00F74933" w:rsidP="00F74933">
      <w:pPr>
        <w:rPr>
          <w:rFonts w:ascii="Times New Roman" w:hAnsi="Times New Roman" w:cs="Times New Roman"/>
          <w:b/>
          <w:sz w:val="24"/>
          <w:szCs w:val="24"/>
        </w:rPr>
      </w:pPr>
      <w:r>
        <w:rPr>
          <w:rFonts w:ascii="Times New Roman" w:hAnsi="Times New Roman" w:cs="Times New Roman"/>
          <w:b/>
          <w:sz w:val="24"/>
          <w:szCs w:val="24"/>
        </w:rPr>
        <w:lastRenderedPageBreak/>
        <w:t xml:space="preserve">4.3.2 </w:t>
      </w:r>
      <w:r w:rsidRPr="007E541F">
        <w:rPr>
          <w:rFonts w:ascii="Times New Roman" w:hAnsi="Times New Roman" w:cs="Times New Roman"/>
          <w:b/>
          <w:sz w:val="24"/>
          <w:szCs w:val="24"/>
        </w:rPr>
        <w:t>Classification report</w:t>
      </w:r>
      <w:r>
        <w:rPr>
          <w:rFonts w:ascii="Times New Roman" w:hAnsi="Times New Roman" w:cs="Times New Roman"/>
          <w:b/>
          <w:sz w:val="24"/>
          <w:szCs w:val="24"/>
        </w:rPr>
        <w:t xml:space="preserve"> for Machine learning Algorithms</w:t>
      </w:r>
    </w:p>
    <w:p w:rsidR="00913009" w:rsidRPr="00B50541" w:rsidRDefault="00F74933" w:rsidP="00B50541">
      <w:pPr>
        <w:spacing w:line="360" w:lineRule="auto"/>
        <w:jc w:val="both"/>
        <w:rPr>
          <w:rFonts w:ascii="Times New Roman" w:hAnsi="Times New Roman" w:cs="Times New Roman"/>
          <w:sz w:val="24"/>
          <w:szCs w:val="24"/>
        </w:rPr>
      </w:pPr>
      <w:r w:rsidRPr="00072B4F">
        <w:rPr>
          <w:rFonts w:ascii="Times New Roman" w:hAnsi="Times New Roman" w:cs="Times New Roman"/>
          <w:sz w:val="24"/>
          <w:szCs w:val="24"/>
        </w:rPr>
        <w:t xml:space="preserve">The classification report of these machine learning algorithms are discussed below. Table 4.1 shows the classification report of </w:t>
      </w:r>
      <w:r>
        <w:rPr>
          <w:rFonts w:ascii="Times New Roman" w:hAnsi="Times New Roman" w:cs="Times New Roman"/>
          <w:sz w:val="24"/>
          <w:szCs w:val="24"/>
        </w:rPr>
        <w:t>N</w:t>
      </w:r>
      <w:r w:rsidRPr="00072B4F">
        <w:rPr>
          <w:rFonts w:ascii="Times New Roman" w:hAnsi="Times New Roman" w:cs="Times New Roman"/>
          <w:sz w:val="24"/>
          <w:szCs w:val="24"/>
        </w:rPr>
        <w:t xml:space="preserve">aïve bayes classifier, </w:t>
      </w:r>
      <w:r>
        <w:rPr>
          <w:rFonts w:ascii="Times New Roman" w:hAnsi="Times New Roman" w:cs="Times New Roman"/>
          <w:sz w:val="24"/>
          <w:szCs w:val="24"/>
        </w:rPr>
        <w:t>T</w:t>
      </w:r>
      <w:r w:rsidRPr="00072B4F">
        <w:rPr>
          <w:rFonts w:ascii="Times New Roman" w:hAnsi="Times New Roman" w:cs="Times New Roman"/>
          <w:sz w:val="24"/>
          <w:szCs w:val="24"/>
        </w:rPr>
        <w:t xml:space="preserve">able </w:t>
      </w:r>
      <w:r>
        <w:rPr>
          <w:rFonts w:ascii="Times New Roman" w:hAnsi="Times New Roman" w:cs="Times New Roman"/>
          <w:sz w:val="24"/>
          <w:szCs w:val="24"/>
        </w:rPr>
        <w:t>4.2</w:t>
      </w:r>
      <w:r w:rsidRPr="00072B4F">
        <w:rPr>
          <w:rFonts w:ascii="Times New Roman" w:hAnsi="Times New Roman" w:cs="Times New Roman"/>
          <w:sz w:val="24"/>
          <w:szCs w:val="24"/>
        </w:rPr>
        <w:t xml:space="preserve"> shows the classification report of SVM classifier, </w:t>
      </w:r>
      <w:r>
        <w:rPr>
          <w:rFonts w:ascii="Times New Roman" w:hAnsi="Times New Roman" w:cs="Times New Roman"/>
          <w:sz w:val="24"/>
          <w:szCs w:val="24"/>
        </w:rPr>
        <w:t>T</w:t>
      </w:r>
      <w:r w:rsidRPr="00072B4F">
        <w:rPr>
          <w:rFonts w:ascii="Times New Roman" w:hAnsi="Times New Roman" w:cs="Times New Roman"/>
          <w:sz w:val="24"/>
          <w:szCs w:val="24"/>
        </w:rPr>
        <w:t xml:space="preserve">able </w:t>
      </w:r>
      <w:r>
        <w:rPr>
          <w:rFonts w:ascii="Times New Roman" w:hAnsi="Times New Roman" w:cs="Times New Roman"/>
          <w:sz w:val="24"/>
          <w:szCs w:val="24"/>
        </w:rPr>
        <w:t>4.</w:t>
      </w:r>
      <w:r w:rsidRPr="00072B4F">
        <w:rPr>
          <w:rFonts w:ascii="Times New Roman" w:hAnsi="Times New Roman" w:cs="Times New Roman"/>
          <w:sz w:val="24"/>
          <w:szCs w:val="24"/>
        </w:rPr>
        <w:t xml:space="preserve">3 shows the classification report of decision tree classifier and </w:t>
      </w:r>
      <w:r>
        <w:rPr>
          <w:rFonts w:ascii="Times New Roman" w:hAnsi="Times New Roman" w:cs="Times New Roman"/>
          <w:sz w:val="24"/>
          <w:szCs w:val="24"/>
        </w:rPr>
        <w:t>T</w:t>
      </w:r>
      <w:r w:rsidRPr="00072B4F">
        <w:rPr>
          <w:rFonts w:ascii="Times New Roman" w:hAnsi="Times New Roman" w:cs="Times New Roman"/>
          <w:sz w:val="24"/>
          <w:szCs w:val="24"/>
        </w:rPr>
        <w:t>able</w:t>
      </w:r>
      <w:r>
        <w:rPr>
          <w:rFonts w:ascii="Times New Roman" w:hAnsi="Times New Roman" w:cs="Times New Roman"/>
          <w:sz w:val="24"/>
          <w:szCs w:val="24"/>
        </w:rPr>
        <w:t xml:space="preserve"> 4.4</w:t>
      </w:r>
      <w:r w:rsidRPr="00072B4F">
        <w:rPr>
          <w:rFonts w:ascii="Times New Roman" w:hAnsi="Times New Roman" w:cs="Times New Roman"/>
          <w:sz w:val="24"/>
          <w:szCs w:val="24"/>
        </w:rPr>
        <w:t xml:space="preserve"> for shows the classification report of logistic regression classifier</w:t>
      </w:r>
      <w:r>
        <w:rPr>
          <w:rFonts w:ascii="Times New Roman" w:hAnsi="Times New Roman" w:cs="Times New Roman"/>
          <w:sz w:val="24"/>
          <w:szCs w:val="24"/>
        </w:rPr>
        <w:t xml:space="preserve">. Also, the comparison between these machine learning algorithms are presented in Table 4.5 below where the average rate of precision, recall and F1 Score are stated. </w:t>
      </w:r>
    </w:p>
    <w:p w:rsidR="00F74933" w:rsidRPr="007E541F" w:rsidRDefault="00F74933" w:rsidP="00F74933">
      <w:pPr>
        <w:jc w:val="center"/>
        <w:rPr>
          <w:rFonts w:ascii="Times New Roman" w:hAnsi="Times New Roman" w:cs="Times New Roman"/>
          <w:b/>
          <w:sz w:val="24"/>
          <w:szCs w:val="24"/>
        </w:rPr>
      </w:pPr>
      <w:r>
        <w:rPr>
          <w:rFonts w:ascii="Times New Roman" w:hAnsi="Times New Roman" w:cs="Times New Roman"/>
          <w:b/>
          <w:sz w:val="24"/>
          <w:szCs w:val="24"/>
        </w:rPr>
        <w:t xml:space="preserve">Table 4.1 </w:t>
      </w:r>
      <w:r w:rsidRPr="007E541F">
        <w:rPr>
          <w:rFonts w:ascii="Times New Roman" w:hAnsi="Times New Roman" w:cs="Times New Roman"/>
          <w:b/>
          <w:sz w:val="24"/>
          <w:szCs w:val="24"/>
        </w:rPr>
        <w:t xml:space="preserve">Naïve Bayes </w:t>
      </w:r>
      <w:r>
        <w:rPr>
          <w:rFonts w:ascii="Times New Roman" w:hAnsi="Times New Roman" w:cs="Times New Roman"/>
          <w:b/>
          <w:sz w:val="24"/>
          <w:szCs w:val="24"/>
        </w:rPr>
        <w:t xml:space="preserve">Classification </w:t>
      </w:r>
      <w:r w:rsidRPr="007E541F">
        <w:rPr>
          <w:rFonts w:ascii="Times New Roman" w:hAnsi="Times New Roman" w:cs="Times New Roman"/>
          <w:b/>
          <w:sz w:val="24"/>
          <w:szCs w:val="24"/>
        </w:rPr>
        <w:t>Report</w:t>
      </w:r>
      <w:r>
        <w:rPr>
          <w:rFonts w:ascii="Times New Roman" w:hAnsi="Times New Roman" w:cs="Times New Roman"/>
          <w:b/>
          <w:sz w:val="24"/>
          <w:szCs w:val="24"/>
        </w:rPr>
        <w:t xml:space="preserve"> Nigerian News Headline Classification</w:t>
      </w:r>
    </w:p>
    <w:tbl>
      <w:tblPr>
        <w:tblStyle w:val="TableGrid"/>
        <w:tblW w:w="0" w:type="auto"/>
        <w:tblLook w:val="04A0"/>
      </w:tblPr>
      <w:tblGrid>
        <w:gridCol w:w="3299"/>
        <w:gridCol w:w="1603"/>
        <w:gridCol w:w="1717"/>
        <w:gridCol w:w="1531"/>
        <w:gridCol w:w="1426"/>
      </w:tblGrid>
      <w:tr w:rsidR="00F74933" w:rsidRPr="007E541F" w:rsidTr="00552D56">
        <w:tc>
          <w:tcPr>
            <w:tcW w:w="3299"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Category</w:t>
            </w:r>
            <w:r>
              <w:rPr>
                <w:rFonts w:ascii="Times New Roman" w:hAnsi="Times New Roman" w:cs="Times New Roman"/>
                <w:sz w:val="24"/>
                <w:szCs w:val="24"/>
              </w:rPr>
              <w:t xml:space="preserve"> of News</w:t>
            </w:r>
          </w:p>
        </w:tc>
        <w:tc>
          <w:tcPr>
            <w:tcW w:w="1603" w:type="dxa"/>
            <w:vMerge w:val="restart"/>
          </w:tcPr>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Accuracy</w:t>
            </w:r>
          </w:p>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67%</w:t>
            </w:r>
          </w:p>
        </w:tc>
        <w:tc>
          <w:tcPr>
            <w:tcW w:w="1717"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Precision</w:t>
            </w:r>
          </w:p>
        </w:tc>
        <w:tc>
          <w:tcPr>
            <w:tcW w:w="1531"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Recall</w:t>
            </w:r>
          </w:p>
        </w:tc>
        <w:tc>
          <w:tcPr>
            <w:tcW w:w="1426"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F1 score</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Health</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0.51</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0.61</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0.56</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administration&amp;government</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0.95</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0.46</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0.52</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Sports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0.32</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1.00</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0.49</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Politics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531"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426"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finance&amp;economy</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0.38</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0.89</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0.54</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Pr>
                <w:rFonts w:ascii="Times New Roman" w:hAnsi="Times New Roman" w:cs="Times New Roman"/>
                <w:color w:val="212121"/>
                <w:sz w:val="24"/>
                <w:szCs w:val="24"/>
                <w:shd w:val="clear" w:color="auto" w:fill="FFFFFF"/>
              </w:rPr>
              <w:t>E</w:t>
            </w:r>
            <w:r w:rsidRPr="007E541F">
              <w:rPr>
                <w:rFonts w:ascii="Times New Roman" w:hAnsi="Times New Roman" w:cs="Times New Roman"/>
                <w:color w:val="212121"/>
                <w:sz w:val="24"/>
                <w:szCs w:val="24"/>
                <w:shd w:val="clear" w:color="auto" w:fill="FFFFFF"/>
              </w:rPr>
              <w:t>ducation</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0.98</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0.54</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0.70</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Religion</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0.77</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0.86</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0.81</w:t>
            </w:r>
          </w:p>
        </w:tc>
      </w:tr>
      <w:tr w:rsidR="00F74933" w:rsidRPr="007E541F" w:rsidTr="00552D56">
        <w:tc>
          <w:tcPr>
            <w:tcW w:w="3299" w:type="dxa"/>
          </w:tcPr>
          <w:p w:rsidR="00F74933" w:rsidRPr="007E541F" w:rsidRDefault="00552D56"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E</w:t>
            </w:r>
            <w:r w:rsidR="00F74933" w:rsidRPr="007E541F">
              <w:rPr>
                <w:rFonts w:ascii="Times New Roman" w:hAnsi="Times New Roman" w:cs="Times New Roman"/>
                <w:color w:val="212121"/>
                <w:sz w:val="24"/>
                <w:szCs w:val="24"/>
                <w:shd w:val="clear" w:color="auto" w:fill="FFFFFF"/>
              </w:rPr>
              <w:t>ntertainment</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531"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426"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Business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531"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426"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science&amp;technology</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0.90</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0.93</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0.91</w:t>
            </w:r>
          </w:p>
        </w:tc>
      </w:tr>
    </w:tbl>
    <w:p w:rsidR="00F74933" w:rsidRDefault="00F74933" w:rsidP="00F74933">
      <w:pPr>
        <w:rPr>
          <w:rFonts w:ascii="Times New Roman" w:hAnsi="Times New Roman" w:cs="Times New Roman"/>
          <w:sz w:val="24"/>
          <w:szCs w:val="24"/>
        </w:rPr>
      </w:pPr>
    </w:p>
    <w:p w:rsidR="00913009" w:rsidRDefault="00F74933" w:rsidP="00B50541">
      <w:pPr>
        <w:spacing w:line="360" w:lineRule="auto"/>
        <w:jc w:val="both"/>
        <w:rPr>
          <w:rFonts w:ascii="Times New Roman" w:hAnsi="Times New Roman" w:cs="Times New Roman"/>
          <w:b/>
          <w:sz w:val="24"/>
          <w:szCs w:val="24"/>
        </w:rPr>
      </w:pPr>
      <w:r w:rsidRPr="00CC17CE">
        <w:rPr>
          <w:rFonts w:ascii="Times New Roman" w:hAnsi="Times New Roman" w:cs="Times New Roman"/>
          <w:sz w:val="24"/>
          <w:szCs w:val="24"/>
        </w:rPr>
        <w:t>As can be seen from Table 4.1 above, the precision rate, recall rate and F1 score for</w:t>
      </w:r>
      <w:r>
        <w:rPr>
          <w:rFonts w:ascii="Times New Roman" w:hAnsi="Times New Roman" w:cs="Times New Roman"/>
          <w:sz w:val="24"/>
          <w:szCs w:val="24"/>
        </w:rPr>
        <w:t xml:space="preserve"> the Categories of</w:t>
      </w:r>
      <w:r w:rsidRPr="00CC17CE">
        <w:rPr>
          <w:rFonts w:ascii="Times New Roman" w:hAnsi="Times New Roman" w:cs="Times New Roman"/>
          <w:sz w:val="24"/>
          <w:szCs w:val="24"/>
        </w:rPr>
        <w:t xml:space="preserve"> Politics, Entertainment, and Business is 0. This may be as a result of weak prediction or identification.  </w:t>
      </w:r>
      <w:r w:rsidRPr="00CC17CE">
        <w:rPr>
          <w:rFonts w:ascii="Times New Roman" w:hAnsi="Times New Roman" w:cs="Times New Roman"/>
          <w:color w:val="212121"/>
          <w:sz w:val="24"/>
          <w:szCs w:val="24"/>
          <w:shd w:val="clear" w:color="auto" w:fill="FFFFFF"/>
        </w:rPr>
        <w:t>Education, Administration&amp;government, and Science&amp;technology have a high precision rate of 0.98, 0.95 and 0.90 respectively</w:t>
      </w:r>
      <w:r>
        <w:rPr>
          <w:rFonts w:ascii="Times New Roman" w:hAnsi="Times New Roman" w:cs="Times New Roman"/>
          <w:color w:val="212121"/>
          <w:sz w:val="24"/>
          <w:szCs w:val="24"/>
          <w:shd w:val="clear" w:color="auto" w:fill="FFFFFF"/>
        </w:rPr>
        <w:t>.</w:t>
      </w:r>
      <w:r>
        <w:rPr>
          <w:rFonts w:ascii="Times New Roman" w:hAnsi="Times New Roman" w:cs="Times New Roman"/>
          <w:sz w:val="24"/>
          <w:szCs w:val="24"/>
        </w:rPr>
        <w:t>For the Recall rate, the Category Sports has the highest rate of 1.00, followed by Science&amp;technology with 0.93, Finance&amp;economy with of 0.89 and Religion with 0.86</w:t>
      </w:r>
      <w:r>
        <w:rPr>
          <w:rFonts w:ascii="Times New Roman" w:hAnsi="Times New Roman" w:cs="Times New Roman"/>
          <w:color w:val="212121"/>
          <w:sz w:val="24"/>
          <w:szCs w:val="24"/>
          <w:shd w:val="clear" w:color="auto" w:fill="FFFFFF"/>
        </w:rPr>
        <w:t xml:space="preserve">. For the F1 score, </w:t>
      </w:r>
      <w:r>
        <w:rPr>
          <w:rFonts w:ascii="Times New Roman" w:hAnsi="Times New Roman" w:cs="Times New Roman"/>
          <w:color w:val="212121"/>
          <w:sz w:val="24"/>
          <w:szCs w:val="24"/>
          <w:shd w:val="clear" w:color="auto" w:fill="FFFFFF"/>
        </w:rPr>
        <w:lastRenderedPageBreak/>
        <w:t>Science&amp;Technologyhas the highest score of 0.91 followed by Religion with 0.81 and Education with 0.70 respectively.</w:t>
      </w:r>
    </w:p>
    <w:p w:rsidR="00F74933" w:rsidRPr="007E541F" w:rsidRDefault="00F74933" w:rsidP="00F74933">
      <w:pPr>
        <w:jc w:val="center"/>
        <w:rPr>
          <w:rFonts w:ascii="Times New Roman" w:hAnsi="Times New Roman" w:cs="Times New Roman"/>
          <w:b/>
          <w:sz w:val="24"/>
          <w:szCs w:val="24"/>
        </w:rPr>
      </w:pPr>
      <w:r>
        <w:rPr>
          <w:rFonts w:ascii="Times New Roman" w:hAnsi="Times New Roman" w:cs="Times New Roman"/>
          <w:b/>
          <w:sz w:val="24"/>
          <w:szCs w:val="24"/>
        </w:rPr>
        <w:t>Table  4.2 S</w:t>
      </w:r>
      <w:r w:rsidRPr="007E541F">
        <w:rPr>
          <w:rFonts w:ascii="Times New Roman" w:hAnsi="Times New Roman" w:cs="Times New Roman"/>
          <w:b/>
          <w:sz w:val="24"/>
          <w:szCs w:val="24"/>
        </w:rPr>
        <w:t>VM classification report</w:t>
      </w:r>
    </w:p>
    <w:tbl>
      <w:tblPr>
        <w:tblStyle w:val="TableGrid"/>
        <w:tblW w:w="0" w:type="auto"/>
        <w:tblLook w:val="04A0"/>
      </w:tblPr>
      <w:tblGrid>
        <w:gridCol w:w="3299"/>
        <w:gridCol w:w="1603"/>
        <w:gridCol w:w="1717"/>
        <w:gridCol w:w="1531"/>
        <w:gridCol w:w="1426"/>
      </w:tblGrid>
      <w:tr w:rsidR="00F74933" w:rsidRPr="007E541F" w:rsidTr="00552D56">
        <w:tc>
          <w:tcPr>
            <w:tcW w:w="3299"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Category</w:t>
            </w:r>
            <w:r>
              <w:rPr>
                <w:rFonts w:ascii="Times New Roman" w:hAnsi="Times New Roman" w:cs="Times New Roman"/>
                <w:sz w:val="24"/>
                <w:szCs w:val="24"/>
              </w:rPr>
              <w:t xml:space="preserve"> of News</w:t>
            </w:r>
          </w:p>
        </w:tc>
        <w:tc>
          <w:tcPr>
            <w:tcW w:w="1603" w:type="dxa"/>
            <w:vMerge w:val="restart"/>
          </w:tcPr>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p>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Accuracy</w:t>
            </w:r>
          </w:p>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80%</w:t>
            </w:r>
          </w:p>
        </w:tc>
        <w:tc>
          <w:tcPr>
            <w:tcW w:w="1717"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Precision</w:t>
            </w:r>
          </w:p>
        </w:tc>
        <w:tc>
          <w:tcPr>
            <w:tcW w:w="1531"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Recall</w:t>
            </w:r>
          </w:p>
        </w:tc>
        <w:tc>
          <w:tcPr>
            <w:tcW w:w="1426"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F1 score</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Health</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0.78</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0.67</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0.72</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administration&amp;government</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531"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426"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Sports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0.75</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0.88</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0.81</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Politics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0.40</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1.00</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0.57</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finance&amp;economy</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0.65</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0.85</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0.72</w:t>
            </w:r>
          </w:p>
        </w:tc>
      </w:tr>
      <w:tr w:rsidR="00F74933" w:rsidRPr="007E541F" w:rsidTr="00552D56">
        <w:tc>
          <w:tcPr>
            <w:tcW w:w="3299" w:type="dxa"/>
          </w:tcPr>
          <w:p w:rsidR="00F74933" w:rsidRPr="007E541F" w:rsidRDefault="00552D56"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E</w:t>
            </w:r>
            <w:r w:rsidR="00F74933" w:rsidRPr="007E541F">
              <w:rPr>
                <w:rFonts w:ascii="Times New Roman" w:hAnsi="Times New Roman" w:cs="Times New Roman"/>
                <w:color w:val="212121"/>
                <w:sz w:val="24"/>
                <w:szCs w:val="24"/>
                <w:shd w:val="clear" w:color="auto" w:fill="FFFFFF"/>
              </w:rPr>
              <w:t>ducation</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0.88</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0.82</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0.85</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Religion</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0.89</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0.85</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0.87</w:t>
            </w:r>
          </w:p>
        </w:tc>
      </w:tr>
      <w:tr w:rsidR="00F74933" w:rsidRPr="007E541F" w:rsidTr="00552D56">
        <w:tc>
          <w:tcPr>
            <w:tcW w:w="3299" w:type="dxa"/>
          </w:tcPr>
          <w:p w:rsidR="00F74933" w:rsidRPr="007E541F" w:rsidRDefault="00552D56"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E</w:t>
            </w:r>
            <w:r w:rsidR="00F74933" w:rsidRPr="007E541F">
              <w:rPr>
                <w:rFonts w:ascii="Times New Roman" w:hAnsi="Times New Roman" w:cs="Times New Roman"/>
                <w:color w:val="212121"/>
                <w:sz w:val="24"/>
                <w:szCs w:val="24"/>
                <w:shd w:val="clear" w:color="auto" w:fill="FFFFFF"/>
              </w:rPr>
              <w:t>ntertainment</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0.35</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0.75</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0.48</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Business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531"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426"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science&amp;technology</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0.97</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0.87</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0.92</w:t>
            </w:r>
          </w:p>
        </w:tc>
      </w:tr>
    </w:tbl>
    <w:p w:rsidR="00F74933" w:rsidRPr="007E541F" w:rsidRDefault="00F74933" w:rsidP="00F74933">
      <w:pPr>
        <w:jc w:val="center"/>
        <w:rPr>
          <w:rFonts w:ascii="Times New Roman" w:hAnsi="Times New Roman" w:cs="Times New Roman"/>
          <w:b/>
          <w:sz w:val="24"/>
          <w:szCs w:val="24"/>
        </w:rPr>
      </w:pPr>
    </w:p>
    <w:p w:rsidR="00F74933" w:rsidRPr="007E541F" w:rsidRDefault="00F74933" w:rsidP="00F74933">
      <w:pPr>
        <w:spacing w:line="360" w:lineRule="auto"/>
        <w:jc w:val="both"/>
        <w:rPr>
          <w:rFonts w:ascii="Times New Roman" w:hAnsi="Times New Roman" w:cs="Times New Roman"/>
          <w:sz w:val="24"/>
          <w:szCs w:val="24"/>
        </w:rPr>
      </w:pPr>
      <w:r w:rsidRPr="00A94D9B">
        <w:rPr>
          <w:rFonts w:ascii="Times New Roman" w:hAnsi="Times New Roman" w:cs="Times New Roman"/>
          <w:sz w:val="24"/>
          <w:szCs w:val="24"/>
        </w:rPr>
        <w:t>The classification report of the table above shows that</w:t>
      </w:r>
      <w:r w:rsidRPr="00CC17CE">
        <w:rPr>
          <w:rFonts w:ascii="Times New Roman" w:hAnsi="Times New Roman" w:cs="Times New Roman"/>
          <w:sz w:val="24"/>
          <w:szCs w:val="24"/>
        </w:rPr>
        <w:t>the precision rate, recall rate and F1 score for</w:t>
      </w:r>
      <w:r>
        <w:rPr>
          <w:rFonts w:ascii="Times New Roman" w:hAnsi="Times New Roman" w:cs="Times New Roman"/>
          <w:sz w:val="24"/>
          <w:szCs w:val="24"/>
        </w:rPr>
        <w:t xml:space="preserve"> the Categories of</w:t>
      </w:r>
      <w:r w:rsidRPr="007E541F">
        <w:rPr>
          <w:rFonts w:ascii="Times New Roman" w:hAnsi="Times New Roman" w:cs="Times New Roman"/>
          <w:color w:val="212121"/>
          <w:sz w:val="24"/>
          <w:szCs w:val="24"/>
          <w:shd w:val="clear" w:color="auto" w:fill="FFFFFF"/>
        </w:rPr>
        <w:t>administration&amp;government</w:t>
      </w:r>
      <w:r>
        <w:rPr>
          <w:rFonts w:ascii="Times New Roman" w:hAnsi="Times New Roman" w:cs="Times New Roman"/>
          <w:sz w:val="24"/>
          <w:szCs w:val="24"/>
        </w:rPr>
        <w:t xml:space="preserve">and </w:t>
      </w:r>
      <w:r w:rsidRPr="007E541F">
        <w:rPr>
          <w:rFonts w:ascii="Times New Roman" w:hAnsi="Times New Roman" w:cs="Times New Roman"/>
          <w:color w:val="212121"/>
          <w:sz w:val="24"/>
          <w:szCs w:val="24"/>
          <w:shd w:val="clear" w:color="auto" w:fill="FFFFFF"/>
        </w:rPr>
        <w:t>Busines</w:t>
      </w:r>
      <w:r>
        <w:rPr>
          <w:rFonts w:ascii="Times New Roman" w:hAnsi="Times New Roman" w:cs="Times New Roman"/>
          <w:color w:val="212121"/>
          <w:sz w:val="24"/>
          <w:szCs w:val="24"/>
          <w:shd w:val="clear" w:color="auto" w:fill="FFFFFF"/>
        </w:rPr>
        <w:t>s is</w:t>
      </w:r>
      <w:r w:rsidRPr="00CC17CE">
        <w:rPr>
          <w:rFonts w:ascii="Times New Roman" w:hAnsi="Times New Roman" w:cs="Times New Roman"/>
          <w:sz w:val="24"/>
          <w:szCs w:val="24"/>
        </w:rPr>
        <w:t xml:space="preserve"> 0. This may</w:t>
      </w:r>
      <w:r>
        <w:rPr>
          <w:rFonts w:ascii="Times New Roman" w:hAnsi="Times New Roman" w:cs="Times New Roman"/>
          <w:sz w:val="24"/>
          <w:szCs w:val="24"/>
        </w:rPr>
        <w:t xml:space="preserve"> also</w:t>
      </w:r>
      <w:r w:rsidRPr="00CC17CE">
        <w:rPr>
          <w:rFonts w:ascii="Times New Roman" w:hAnsi="Times New Roman" w:cs="Times New Roman"/>
          <w:sz w:val="24"/>
          <w:szCs w:val="24"/>
        </w:rPr>
        <w:t xml:space="preserve"> be as a result of weak prediction or identification.</w:t>
      </w:r>
      <w:r>
        <w:rPr>
          <w:rFonts w:ascii="Times New Roman" w:hAnsi="Times New Roman" w:cs="Times New Roman"/>
          <w:sz w:val="24"/>
          <w:szCs w:val="24"/>
        </w:rPr>
        <w:t xml:space="preserve"> Categories </w:t>
      </w:r>
      <w:r w:rsidRPr="007E541F">
        <w:rPr>
          <w:rFonts w:ascii="Times New Roman" w:hAnsi="Times New Roman" w:cs="Times New Roman"/>
          <w:color w:val="212121"/>
          <w:sz w:val="24"/>
          <w:szCs w:val="24"/>
          <w:shd w:val="clear" w:color="auto" w:fill="FFFFFF"/>
        </w:rPr>
        <w:t>science&amp;technology</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Religion</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finance&amp;economy</w:t>
      </w:r>
      <w:r>
        <w:rPr>
          <w:rFonts w:ascii="Times New Roman" w:hAnsi="Times New Roman" w:cs="Times New Roman"/>
          <w:sz w:val="24"/>
          <w:szCs w:val="24"/>
        </w:rPr>
        <w:t xml:space="preserve">, </w:t>
      </w:r>
      <w:r w:rsidRPr="007E541F">
        <w:rPr>
          <w:rFonts w:ascii="Times New Roman" w:hAnsi="Times New Roman" w:cs="Times New Roman"/>
          <w:color w:val="212121"/>
          <w:sz w:val="24"/>
          <w:szCs w:val="24"/>
          <w:shd w:val="clear" w:color="auto" w:fill="FFFFFF"/>
        </w:rPr>
        <w:t>Sports</w:t>
      </w:r>
      <w:r>
        <w:rPr>
          <w:rFonts w:ascii="Times New Roman" w:hAnsi="Times New Roman" w:cs="Times New Roman"/>
          <w:color w:val="212121"/>
          <w:sz w:val="24"/>
          <w:szCs w:val="24"/>
          <w:shd w:val="clear" w:color="auto" w:fill="FFFFFF"/>
        </w:rPr>
        <w:t xml:space="preserve"> and </w:t>
      </w:r>
      <w:r w:rsidRPr="007E541F">
        <w:rPr>
          <w:rFonts w:ascii="Times New Roman" w:hAnsi="Times New Roman" w:cs="Times New Roman"/>
          <w:color w:val="212121"/>
          <w:sz w:val="24"/>
          <w:szCs w:val="24"/>
          <w:shd w:val="clear" w:color="auto" w:fill="FFFFFF"/>
        </w:rPr>
        <w:t>Health</w:t>
      </w:r>
      <w:r>
        <w:rPr>
          <w:rFonts w:ascii="Times New Roman" w:hAnsi="Times New Roman" w:cs="Times New Roman"/>
          <w:color w:val="212121"/>
          <w:sz w:val="24"/>
          <w:szCs w:val="24"/>
          <w:shd w:val="clear" w:color="auto" w:fill="FFFFFF"/>
        </w:rPr>
        <w:t xml:space="preserve"> has the highest precision results. Category Politics has the highest result for recall rates followed by </w:t>
      </w:r>
      <w:r w:rsidRPr="007E541F">
        <w:rPr>
          <w:rFonts w:ascii="Times New Roman" w:hAnsi="Times New Roman" w:cs="Times New Roman"/>
          <w:color w:val="212121"/>
          <w:sz w:val="24"/>
          <w:szCs w:val="24"/>
          <w:shd w:val="clear" w:color="auto" w:fill="FFFFFF"/>
        </w:rPr>
        <w:t>Sports</w:t>
      </w:r>
      <w:r>
        <w:rPr>
          <w:rFonts w:ascii="Times New Roman" w:hAnsi="Times New Roman" w:cs="Times New Roman"/>
          <w:color w:val="212121"/>
          <w:sz w:val="24"/>
          <w:szCs w:val="24"/>
          <w:shd w:val="clear" w:color="auto" w:fill="FFFFFF"/>
        </w:rPr>
        <w:t>,</w:t>
      </w:r>
      <w:r w:rsidRPr="007E541F">
        <w:rPr>
          <w:rFonts w:ascii="Times New Roman" w:hAnsi="Times New Roman" w:cs="Times New Roman"/>
          <w:color w:val="212121"/>
          <w:sz w:val="24"/>
          <w:szCs w:val="24"/>
          <w:shd w:val="clear" w:color="auto" w:fill="FFFFFF"/>
        </w:rPr>
        <w:t>finance&amp;economy</w:t>
      </w:r>
      <w:r>
        <w:rPr>
          <w:rFonts w:ascii="Times New Roman" w:hAnsi="Times New Roman" w:cs="Times New Roman"/>
          <w:sz w:val="24"/>
          <w:szCs w:val="24"/>
        </w:rPr>
        <w:t xml:space="preserve">, </w:t>
      </w:r>
      <w:r w:rsidRPr="007E541F">
        <w:rPr>
          <w:rFonts w:ascii="Times New Roman" w:hAnsi="Times New Roman" w:cs="Times New Roman"/>
          <w:color w:val="212121"/>
          <w:sz w:val="24"/>
          <w:szCs w:val="24"/>
          <w:shd w:val="clear" w:color="auto" w:fill="FFFFFF"/>
        </w:rPr>
        <w:t>education</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Religionentertainment</w:t>
      </w:r>
      <w:r>
        <w:rPr>
          <w:rFonts w:ascii="Times New Roman" w:hAnsi="Times New Roman" w:cs="Times New Roman"/>
          <w:color w:val="212121"/>
          <w:sz w:val="24"/>
          <w:szCs w:val="24"/>
          <w:shd w:val="clear" w:color="auto" w:fill="FFFFFF"/>
        </w:rPr>
        <w:t xml:space="preserve"> and Health respectively. Lastly, </w:t>
      </w:r>
      <w:r w:rsidRPr="007E541F">
        <w:rPr>
          <w:rFonts w:ascii="Times New Roman" w:hAnsi="Times New Roman" w:cs="Times New Roman"/>
          <w:color w:val="212121"/>
          <w:sz w:val="24"/>
          <w:szCs w:val="24"/>
          <w:shd w:val="clear" w:color="auto" w:fill="FFFFFF"/>
        </w:rPr>
        <w:t>science&amp;technology</w:t>
      </w:r>
      <w:r>
        <w:rPr>
          <w:rFonts w:ascii="Times New Roman" w:hAnsi="Times New Roman" w:cs="Times New Roman"/>
          <w:color w:val="212121"/>
          <w:sz w:val="24"/>
          <w:szCs w:val="24"/>
          <w:shd w:val="clear" w:color="auto" w:fill="FFFFFF"/>
        </w:rPr>
        <w:t xml:space="preserve"> has the highest F1 Score results followed by Religion, Education, Sports, Health and  </w:t>
      </w:r>
      <w:r w:rsidRPr="007E541F">
        <w:rPr>
          <w:rFonts w:ascii="Times New Roman" w:hAnsi="Times New Roman" w:cs="Times New Roman"/>
          <w:color w:val="212121"/>
          <w:sz w:val="24"/>
          <w:szCs w:val="24"/>
          <w:shd w:val="clear" w:color="auto" w:fill="FFFFFF"/>
        </w:rPr>
        <w:t>finance&amp;economy</w:t>
      </w:r>
    </w:p>
    <w:p w:rsidR="00F74933" w:rsidRDefault="00F74933" w:rsidP="00F74933">
      <w:pPr>
        <w:rPr>
          <w:rFonts w:ascii="Times New Roman" w:hAnsi="Times New Roman" w:cs="Times New Roman"/>
          <w:b/>
          <w:sz w:val="24"/>
          <w:szCs w:val="24"/>
        </w:rPr>
      </w:pPr>
    </w:p>
    <w:p w:rsidR="00D86141" w:rsidRDefault="00D86141" w:rsidP="00D86141">
      <w:pPr>
        <w:jc w:val="center"/>
        <w:rPr>
          <w:rFonts w:ascii="Times New Roman" w:hAnsi="Times New Roman" w:cs="Times New Roman"/>
          <w:b/>
          <w:sz w:val="24"/>
          <w:szCs w:val="24"/>
        </w:rPr>
      </w:pPr>
    </w:p>
    <w:p w:rsidR="00D86141" w:rsidRDefault="00D86141" w:rsidP="00D86141">
      <w:pPr>
        <w:jc w:val="center"/>
        <w:rPr>
          <w:rFonts w:ascii="Times New Roman" w:hAnsi="Times New Roman" w:cs="Times New Roman"/>
          <w:b/>
          <w:sz w:val="24"/>
          <w:szCs w:val="24"/>
        </w:rPr>
      </w:pPr>
    </w:p>
    <w:p w:rsidR="00D86141" w:rsidRDefault="00D86141" w:rsidP="00232256">
      <w:pPr>
        <w:rPr>
          <w:rFonts w:ascii="Times New Roman" w:hAnsi="Times New Roman" w:cs="Times New Roman"/>
          <w:b/>
          <w:sz w:val="24"/>
          <w:szCs w:val="24"/>
        </w:rPr>
      </w:pPr>
    </w:p>
    <w:p w:rsidR="00F74933" w:rsidRPr="007E541F" w:rsidRDefault="00F74933" w:rsidP="00D86141">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4.3 </w:t>
      </w:r>
      <w:r w:rsidRPr="007E541F">
        <w:rPr>
          <w:rFonts w:ascii="Times New Roman" w:hAnsi="Times New Roman" w:cs="Times New Roman"/>
          <w:b/>
          <w:sz w:val="24"/>
          <w:szCs w:val="24"/>
        </w:rPr>
        <w:t>Decision Tree Classification Report</w:t>
      </w:r>
    </w:p>
    <w:tbl>
      <w:tblPr>
        <w:tblStyle w:val="TableGrid"/>
        <w:tblW w:w="0" w:type="auto"/>
        <w:tblLook w:val="04A0"/>
      </w:tblPr>
      <w:tblGrid>
        <w:gridCol w:w="3299"/>
        <w:gridCol w:w="1603"/>
        <w:gridCol w:w="1717"/>
        <w:gridCol w:w="1531"/>
        <w:gridCol w:w="1426"/>
      </w:tblGrid>
      <w:tr w:rsidR="00F74933" w:rsidRPr="007E541F" w:rsidTr="00552D56">
        <w:tc>
          <w:tcPr>
            <w:tcW w:w="3299"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Category</w:t>
            </w:r>
            <w:r>
              <w:rPr>
                <w:rFonts w:ascii="Times New Roman" w:hAnsi="Times New Roman" w:cs="Times New Roman"/>
                <w:sz w:val="24"/>
                <w:szCs w:val="24"/>
              </w:rPr>
              <w:t xml:space="preserve"> of News</w:t>
            </w:r>
          </w:p>
        </w:tc>
        <w:tc>
          <w:tcPr>
            <w:tcW w:w="1603" w:type="dxa"/>
            <w:vMerge w:val="restart"/>
          </w:tcPr>
          <w:p w:rsidR="00F74933" w:rsidRPr="007E541F" w:rsidRDefault="00F74933" w:rsidP="00552D56">
            <w:pPr>
              <w:jc w:val="center"/>
              <w:rPr>
                <w:rFonts w:ascii="Times New Roman" w:hAnsi="Times New Roman" w:cs="Times New Roman"/>
                <w:b/>
                <w:sz w:val="24"/>
                <w:szCs w:val="24"/>
              </w:rPr>
            </w:pPr>
          </w:p>
          <w:p w:rsidR="00F74933" w:rsidRPr="007E541F" w:rsidRDefault="00F74933" w:rsidP="00552D56">
            <w:pPr>
              <w:jc w:val="center"/>
              <w:rPr>
                <w:rFonts w:ascii="Times New Roman" w:hAnsi="Times New Roman" w:cs="Times New Roman"/>
                <w:b/>
                <w:sz w:val="24"/>
                <w:szCs w:val="24"/>
              </w:rPr>
            </w:pPr>
          </w:p>
          <w:p w:rsidR="00F74933" w:rsidRPr="007E541F" w:rsidRDefault="00F74933" w:rsidP="00552D56">
            <w:pPr>
              <w:jc w:val="center"/>
              <w:rPr>
                <w:rFonts w:ascii="Times New Roman" w:hAnsi="Times New Roman" w:cs="Times New Roman"/>
                <w:b/>
                <w:sz w:val="24"/>
                <w:szCs w:val="24"/>
              </w:rPr>
            </w:pPr>
          </w:p>
          <w:p w:rsidR="00F74933" w:rsidRPr="007E541F" w:rsidRDefault="00F74933" w:rsidP="00552D56">
            <w:pPr>
              <w:jc w:val="center"/>
              <w:rPr>
                <w:rFonts w:ascii="Times New Roman" w:hAnsi="Times New Roman" w:cs="Times New Roman"/>
                <w:b/>
                <w:sz w:val="24"/>
                <w:szCs w:val="24"/>
              </w:rPr>
            </w:pPr>
          </w:p>
          <w:p w:rsidR="00F74933" w:rsidRPr="007E541F" w:rsidRDefault="00F74933" w:rsidP="00552D56">
            <w:pPr>
              <w:jc w:val="center"/>
              <w:rPr>
                <w:rFonts w:ascii="Times New Roman" w:hAnsi="Times New Roman" w:cs="Times New Roman"/>
                <w:b/>
                <w:sz w:val="24"/>
                <w:szCs w:val="24"/>
              </w:rPr>
            </w:pPr>
          </w:p>
          <w:p w:rsidR="00F74933" w:rsidRPr="0055306F" w:rsidRDefault="00F74933" w:rsidP="00552D56">
            <w:pPr>
              <w:jc w:val="center"/>
              <w:rPr>
                <w:rFonts w:ascii="Times New Roman" w:hAnsi="Times New Roman" w:cs="Times New Roman"/>
                <w:sz w:val="24"/>
                <w:szCs w:val="24"/>
              </w:rPr>
            </w:pPr>
            <w:r w:rsidRPr="0055306F">
              <w:rPr>
                <w:rFonts w:ascii="Times New Roman" w:hAnsi="Times New Roman" w:cs="Times New Roman"/>
                <w:sz w:val="24"/>
                <w:szCs w:val="24"/>
              </w:rPr>
              <w:t>Accuracy</w:t>
            </w:r>
          </w:p>
          <w:p w:rsidR="00F74933" w:rsidRPr="007E541F" w:rsidRDefault="00F74933" w:rsidP="00552D56">
            <w:pPr>
              <w:jc w:val="center"/>
              <w:rPr>
                <w:rFonts w:ascii="Times New Roman" w:hAnsi="Times New Roman" w:cs="Times New Roman"/>
                <w:b/>
                <w:sz w:val="24"/>
                <w:szCs w:val="24"/>
              </w:rPr>
            </w:pPr>
            <w:r w:rsidRPr="007E541F">
              <w:rPr>
                <w:rFonts w:ascii="Times New Roman" w:hAnsi="Times New Roman" w:cs="Times New Roman"/>
                <w:b/>
                <w:sz w:val="24"/>
                <w:szCs w:val="24"/>
              </w:rPr>
              <w:t>73%</w:t>
            </w:r>
          </w:p>
        </w:tc>
        <w:tc>
          <w:tcPr>
            <w:tcW w:w="1717" w:type="dxa"/>
          </w:tcPr>
          <w:p w:rsidR="00F74933" w:rsidRPr="0055306F" w:rsidRDefault="00F74933" w:rsidP="00552D56">
            <w:pPr>
              <w:jc w:val="center"/>
              <w:rPr>
                <w:rFonts w:ascii="Times New Roman" w:hAnsi="Times New Roman" w:cs="Times New Roman"/>
                <w:sz w:val="24"/>
                <w:szCs w:val="24"/>
              </w:rPr>
            </w:pPr>
            <w:r w:rsidRPr="0055306F">
              <w:rPr>
                <w:rFonts w:ascii="Times New Roman" w:hAnsi="Times New Roman" w:cs="Times New Roman"/>
                <w:sz w:val="24"/>
                <w:szCs w:val="24"/>
              </w:rPr>
              <w:t>Precision</w:t>
            </w:r>
          </w:p>
        </w:tc>
        <w:tc>
          <w:tcPr>
            <w:tcW w:w="1531" w:type="dxa"/>
          </w:tcPr>
          <w:p w:rsidR="00F74933" w:rsidRPr="0055306F" w:rsidRDefault="00F74933" w:rsidP="00552D56">
            <w:pPr>
              <w:jc w:val="center"/>
              <w:rPr>
                <w:rFonts w:ascii="Times New Roman" w:hAnsi="Times New Roman" w:cs="Times New Roman"/>
                <w:sz w:val="24"/>
                <w:szCs w:val="24"/>
              </w:rPr>
            </w:pPr>
            <w:r w:rsidRPr="0055306F">
              <w:rPr>
                <w:rFonts w:ascii="Times New Roman" w:hAnsi="Times New Roman" w:cs="Times New Roman"/>
                <w:sz w:val="24"/>
                <w:szCs w:val="24"/>
              </w:rPr>
              <w:t>Recall</w:t>
            </w:r>
          </w:p>
        </w:tc>
        <w:tc>
          <w:tcPr>
            <w:tcW w:w="1426" w:type="dxa"/>
          </w:tcPr>
          <w:p w:rsidR="00F74933" w:rsidRPr="0055306F" w:rsidRDefault="00F74933" w:rsidP="00552D56">
            <w:pPr>
              <w:jc w:val="center"/>
              <w:rPr>
                <w:rFonts w:ascii="Times New Roman" w:hAnsi="Times New Roman" w:cs="Times New Roman"/>
                <w:sz w:val="24"/>
                <w:szCs w:val="24"/>
              </w:rPr>
            </w:pPr>
            <w:r w:rsidRPr="0055306F">
              <w:rPr>
                <w:rFonts w:ascii="Times New Roman" w:hAnsi="Times New Roman" w:cs="Times New Roman"/>
                <w:sz w:val="24"/>
                <w:szCs w:val="24"/>
              </w:rPr>
              <w:t>F1 score</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Health</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0.64</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0.70</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0.67</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administration&amp;government</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0.25</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0.60</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0.35</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Sports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0.69</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0.75</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0.72</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Politics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0.30</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0.38</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0.33</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finance&amp;economy</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0.60</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0.68</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0.64</w:t>
            </w:r>
          </w:p>
        </w:tc>
      </w:tr>
      <w:tr w:rsidR="00F74933" w:rsidRPr="007E541F" w:rsidTr="00552D56">
        <w:tc>
          <w:tcPr>
            <w:tcW w:w="3299" w:type="dxa"/>
          </w:tcPr>
          <w:p w:rsidR="00F74933" w:rsidRPr="007E541F" w:rsidRDefault="00552D56"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E</w:t>
            </w:r>
            <w:r w:rsidR="00F74933" w:rsidRPr="007E541F">
              <w:rPr>
                <w:rFonts w:ascii="Times New Roman" w:hAnsi="Times New Roman" w:cs="Times New Roman"/>
                <w:color w:val="212121"/>
                <w:sz w:val="24"/>
                <w:szCs w:val="24"/>
                <w:shd w:val="clear" w:color="auto" w:fill="FFFFFF"/>
              </w:rPr>
              <w:t>ducation</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0.83</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0.83</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sz w:val="24"/>
                <w:szCs w:val="24"/>
              </w:rPr>
              <w:t>0.83</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Religion</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0.84</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0.67</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0.75</w:t>
            </w:r>
          </w:p>
        </w:tc>
      </w:tr>
      <w:tr w:rsidR="00F74933" w:rsidRPr="007E541F" w:rsidTr="00552D56">
        <w:tc>
          <w:tcPr>
            <w:tcW w:w="3299" w:type="dxa"/>
          </w:tcPr>
          <w:p w:rsidR="00F74933" w:rsidRPr="007E541F" w:rsidRDefault="00552D56"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E</w:t>
            </w:r>
            <w:r w:rsidR="00F74933" w:rsidRPr="007E541F">
              <w:rPr>
                <w:rFonts w:ascii="Times New Roman" w:hAnsi="Times New Roman" w:cs="Times New Roman"/>
                <w:color w:val="212121"/>
                <w:sz w:val="24"/>
                <w:szCs w:val="24"/>
                <w:shd w:val="clear" w:color="auto" w:fill="FFFFFF"/>
              </w:rPr>
              <w:t>ntertainment</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0.41</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0.70</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0.52</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Business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531"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426"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science&amp;technology</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0.86</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0.70</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0.77</w:t>
            </w:r>
          </w:p>
        </w:tc>
      </w:tr>
    </w:tbl>
    <w:p w:rsidR="00F74933" w:rsidRDefault="00F74933" w:rsidP="00F74933">
      <w:pPr>
        <w:spacing w:line="360" w:lineRule="auto"/>
        <w:jc w:val="both"/>
        <w:rPr>
          <w:rFonts w:ascii="Times New Roman" w:hAnsi="Times New Roman" w:cs="Times New Roman"/>
          <w:sz w:val="24"/>
          <w:szCs w:val="24"/>
        </w:rPr>
      </w:pPr>
    </w:p>
    <w:p w:rsidR="00F74933" w:rsidRPr="00BC449C" w:rsidRDefault="00F74933" w:rsidP="00BC449C">
      <w:pPr>
        <w:spacing w:line="360" w:lineRule="auto"/>
        <w:jc w:val="both"/>
        <w:rPr>
          <w:rFonts w:ascii="Times New Roman" w:hAnsi="Times New Roman" w:cs="Times New Roman"/>
          <w:sz w:val="24"/>
          <w:szCs w:val="24"/>
        </w:rPr>
      </w:pPr>
      <w:r w:rsidRPr="00FA6B81">
        <w:rPr>
          <w:rFonts w:ascii="Times New Roman" w:hAnsi="Times New Roman" w:cs="Times New Roman"/>
          <w:sz w:val="24"/>
          <w:szCs w:val="24"/>
        </w:rPr>
        <w:t>The above table shows that only Category Business has no report for the precision, recall rate and F1 score. Science&amp;technology has the highest precision rate, while education has the highest recall rate. For F1 Score report, Category Education has the highest result</w:t>
      </w:r>
    </w:p>
    <w:p w:rsidR="00F74933" w:rsidRPr="007E541F" w:rsidRDefault="00F74933" w:rsidP="00D86141">
      <w:pPr>
        <w:jc w:val="center"/>
        <w:rPr>
          <w:rFonts w:ascii="Times New Roman" w:hAnsi="Times New Roman" w:cs="Times New Roman"/>
          <w:b/>
          <w:sz w:val="24"/>
          <w:szCs w:val="24"/>
        </w:rPr>
      </w:pPr>
      <w:r>
        <w:rPr>
          <w:rFonts w:ascii="Times New Roman" w:hAnsi="Times New Roman" w:cs="Times New Roman"/>
          <w:b/>
          <w:sz w:val="24"/>
          <w:szCs w:val="24"/>
        </w:rPr>
        <w:t xml:space="preserve">Table 4.4 </w:t>
      </w:r>
      <w:r w:rsidRPr="007E541F">
        <w:rPr>
          <w:rFonts w:ascii="Times New Roman" w:hAnsi="Times New Roman" w:cs="Times New Roman"/>
          <w:b/>
          <w:sz w:val="24"/>
          <w:szCs w:val="24"/>
        </w:rPr>
        <w:t>Logisitic Regression Classification Report</w:t>
      </w:r>
    </w:p>
    <w:tbl>
      <w:tblPr>
        <w:tblStyle w:val="TableGrid"/>
        <w:tblW w:w="0" w:type="auto"/>
        <w:tblLook w:val="04A0"/>
      </w:tblPr>
      <w:tblGrid>
        <w:gridCol w:w="3299"/>
        <w:gridCol w:w="1603"/>
        <w:gridCol w:w="1717"/>
        <w:gridCol w:w="1531"/>
        <w:gridCol w:w="1426"/>
      </w:tblGrid>
      <w:tr w:rsidR="00F74933" w:rsidRPr="007E541F" w:rsidTr="00552D56">
        <w:tc>
          <w:tcPr>
            <w:tcW w:w="3299" w:type="dxa"/>
          </w:tcPr>
          <w:p w:rsidR="00F74933" w:rsidRPr="00863AC2" w:rsidRDefault="00F74933" w:rsidP="00552D56">
            <w:pPr>
              <w:jc w:val="center"/>
              <w:rPr>
                <w:rFonts w:ascii="Times New Roman" w:hAnsi="Times New Roman" w:cs="Times New Roman"/>
                <w:sz w:val="24"/>
                <w:szCs w:val="24"/>
              </w:rPr>
            </w:pPr>
            <w:r w:rsidRPr="00863AC2">
              <w:rPr>
                <w:rFonts w:ascii="Times New Roman" w:hAnsi="Times New Roman" w:cs="Times New Roman"/>
                <w:sz w:val="24"/>
                <w:szCs w:val="24"/>
              </w:rPr>
              <w:t>Category</w:t>
            </w:r>
            <w:r>
              <w:rPr>
                <w:rFonts w:ascii="Times New Roman" w:hAnsi="Times New Roman" w:cs="Times New Roman"/>
                <w:sz w:val="24"/>
                <w:szCs w:val="24"/>
              </w:rPr>
              <w:t xml:space="preserve"> of News</w:t>
            </w:r>
          </w:p>
        </w:tc>
        <w:tc>
          <w:tcPr>
            <w:tcW w:w="1603" w:type="dxa"/>
            <w:vMerge w:val="restart"/>
          </w:tcPr>
          <w:p w:rsidR="00F74933" w:rsidRPr="00123361" w:rsidRDefault="00F74933" w:rsidP="00552D56">
            <w:pPr>
              <w:jc w:val="center"/>
              <w:rPr>
                <w:rFonts w:ascii="Times New Roman" w:hAnsi="Times New Roman" w:cs="Times New Roman"/>
                <w:sz w:val="24"/>
                <w:szCs w:val="24"/>
              </w:rPr>
            </w:pPr>
          </w:p>
          <w:p w:rsidR="00F74933" w:rsidRPr="00123361" w:rsidRDefault="00F74933" w:rsidP="00552D56">
            <w:pPr>
              <w:jc w:val="center"/>
              <w:rPr>
                <w:rFonts w:ascii="Times New Roman" w:hAnsi="Times New Roman" w:cs="Times New Roman"/>
                <w:sz w:val="24"/>
                <w:szCs w:val="24"/>
              </w:rPr>
            </w:pPr>
          </w:p>
          <w:p w:rsidR="00F74933" w:rsidRPr="00123361" w:rsidRDefault="00F74933" w:rsidP="00552D56">
            <w:pPr>
              <w:jc w:val="center"/>
              <w:rPr>
                <w:rFonts w:ascii="Times New Roman" w:hAnsi="Times New Roman" w:cs="Times New Roman"/>
                <w:sz w:val="24"/>
                <w:szCs w:val="24"/>
              </w:rPr>
            </w:pPr>
          </w:p>
          <w:p w:rsidR="00F74933" w:rsidRPr="00123361" w:rsidRDefault="00F74933" w:rsidP="00552D56">
            <w:pPr>
              <w:jc w:val="center"/>
              <w:rPr>
                <w:rFonts w:ascii="Times New Roman" w:hAnsi="Times New Roman" w:cs="Times New Roman"/>
                <w:sz w:val="24"/>
                <w:szCs w:val="24"/>
              </w:rPr>
            </w:pPr>
          </w:p>
          <w:p w:rsidR="00F74933" w:rsidRPr="00123361" w:rsidRDefault="00F74933" w:rsidP="00552D56">
            <w:pPr>
              <w:jc w:val="center"/>
              <w:rPr>
                <w:rFonts w:ascii="Times New Roman" w:hAnsi="Times New Roman" w:cs="Times New Roman"/>
                <w:sz w:val="24"/>
                <w:szCs w:val="24"/>
              </w:rPr>
            </w:pPr>
            <w:r w:rsidRPr="00123361">
              <w:rPr>
                <w:rFonts w:ascii="Times New Roman" w:hAnsi="Times New Roman" w:cs="Times New Roman"/>
                <w:sz w:val="24"/>
                <w:szCs w:val="24"/>
              </w:rPr>
              <w:t>Accuracy</w:t>
            </w:r>
          </w:p>
          <w:p w:rsidR="00F74933" w:rsidRPr="00123361" w:rsidRDefault="00F74933" w:rsidP="00552D56">
            <w:pPr>
              <w:jc w:val="center"/>
              <w:rPr>
                <w:rFonts w:ascii="Times New Roman" w:hAnsi="Times New Roman" w:cs="Times New Roman"/>
                <w:sz w:val="24"/>
                <w:szCs w:val="24"/>
              </w:rPr>
            </w:pPr>
            <w:r w:rsidRPr="00123361">
              <w:rPr>
                <w:rFonts w:ascii="Times New Roman" w:hAnsi="Times New Roman" w:cs="Times New Roman"/>
                <w:sz w:val="24"/>
                <w:szCs w:val="24"/>
              </w:rPr>
              <w:t>91%</w:t>
            </w:r>
          </w:p>
        </w:tc>
        <w:tc>
          <w:tcPr>
            <w:tcW w:w="1717" w:type="dxa"/>
          </w:tcPr>
          <w:p w:rsidR="00F74933" w:rsidRPr="00123361" w:rsidRDefault="00F74933" w:rsidP="00552D56">
            <w:pPr>
              <w:jc w:val="center"/>
              <w:rPr>
                <w:rFonts w:ascii="Times New Roman" w:hAnsi="Times New Roman" w:cs="Times New Roman"/>
                <w:sz w:val="24"/>
                <w:szCs w:val="24"/>
              </w:rPr>
            </w:pPr>
            <w:r w:rsidRPr="00123361">
              <w:rPr>
                <w:rFonts w:ascii="Times New Roman" w:hAnsi="Times New Roman" w:cs="Times New Roman"/>
                <w:sz w:val="24"/>
                <w:szCs w:val="24"/>
              </w:rPr>
              <w:t>Precision</w:t>
            </w:r>
          </w:p>
        </w:tc>
        <w:tc>
          <w:tcPr>
            <w:tcW w:w="1531" w:type="dxa"/>
          </w:tcPr>
          <w:p w:rsidR="00F74933" w:rsidRPr="00123361" w:rsidRDefault="00F74933" w:rsidP="00552D56">
            <w:pPr>
              <w:jc w:val="center"/>
              <w:rPr>
                <w:rFonts w:ascii="Times New Roman" w:hAnsi="Times New Roman" w:cs="Times New Roman"/>
                <w:sz w:val="24"/>
                <w:szCs w:val="24"/>
              </w:rPr>
            </w:pPr>
            <w:r w:rsidRPr="00123361">
              <w:rPr>
                <w:rFonts w:ascii="Times New Roman" w:hAnsi="Times New Roman" w:cs="Times New Roman"/>
                <w:sz w:val="24"/>
                <w:szCs w:val="24"/>
              </w:rPr>
              <w:t>Recall</w:t>
            </w:r>
          </w:p>
        </w:tc>
        <w:tc>
          <w:tcPr>
            <w:tcW w:w="1426" w:type="dxa"/>
          </w:tcPr>
          <w:p w:rsidR="00F74933" w:rsidRPr="00123361" w:rsidRDefault="00F74933" w:rsidP="00552D56">
            <w:pPr>
              <w:jc w:val="center"/>
              <w:rPr>
                <w:rFonts w:ascii="Times New Roman" w:hAnsi="Times New Roman" w:cs="Times New Roman"/>
                <w:sz w:val="24"/>
                <w:szCs w:val="24"/>
              </w:rPr>
            </w:pPr>
            <w:r w:rsidRPr="00123361">
              <w:rPr>
                <w:rFonts w:ascii="Times New Roman" w:hAnsi="Times New Roman" w:cs="Times New Roman"/>
                <w:sz w:val="24"/>
                <w:szCs w:val="24"/>
              </w:rPr>
              <w:t>F1 score</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Health</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0.93</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0.85</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0.89</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administration&amp;government</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0.25</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0.60</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0.35</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Sports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0.89</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0.95</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0.92</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Politics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0.11</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1.00</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0.19</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finance&amp;economy</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0.87</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0.94</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0.90</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education</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0.99</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0.89</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0.94</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lastRenderedPageBreak/>
              <w:t>Religion</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0.95</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0.98</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0.97</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entertainment</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0.53</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1.00</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0.69</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Business</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531"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c>
          <w:tcPr>
            <w:tcW w:w="1426" w:type="dxa"/>
          </w:tcPr>
          <w:p w:rsidR="00F74933" w:rsidRPr="007E541F" w:rsidRDefault="00F74933" w:rsidP="00552D56">
            <w:pPr>
              <w:jc w:val="center"/>
              <w:rPr>
                <w:rFonts w:ascii="Times New Roman" w:hAnsi="Times New Roman" w:cs="Times New Roman"/>
                <w:sz w:val="24"/>
                <w:szCs w:val="24"/>
              </w:rPr>
            </w:pPr>
            <w:r>
              <w:rPr>
                <w:rFonts w:ascii="Times New Roman" w:hAnsi="Times New Roman" w:cs="Times New Roman"/>
                <w:sz w:val="24"/>
                <w:szCs w:val="24"/>
              </w:rPr>
              <w:t>0.00</w:t>
            </w:r>
          </w:p>
        </w:tc>
      </w:tr>
      <w:tr w:rsidR="00F74933" w:rsidRPr="007E541F" w:rsidTr="00552D56">
        <w:tc>
          <w:tcPr>
            <w:tcW w:w="3299" w:type="dxa"/>
          </w:tcPr>
          <w:p w:rsidR="00F74933" w:rsidRPr="007E541F" w:rsidRDefault="00F74933" w:rsidP="00552D56">
            <w:pP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science&amp;technology</w:t>
            </w:r>
          </w:p>
        </w:tc>
        <w:tc>
          <w:tcPr>
            <w:tcW w:w="1603" w:type="dxa"/>
            <w:vMerge/>
          </w:tcPr>
          <w:p w:rsidR="00F74933" w:rsidRPr="007E541F" w:rsidRDefault="00F74933" w:rsidP="00552D56">
            <w:pPr>
              <w:jc w:val="center"/>
              <w:rPr>
                <w:rFonts w:ascii="Times New Roman" w:hAnsi="Times New Roman" w:cs="Times New Roman"/>
                <w:sz w:val="24"/>
                <w:szCs w:val="24"/>
              </w:rPr>
            </w:pPr>
          </w:p>
        </w:tc>
        <w:tc>
          <w:tcPr>
            <w:tcW w:w="1717"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0.98</w:t>
            </w:r>
          </w:p>
        </w:tc>
        <w:tc>
          <w:tcPr>
            <w:tcW w:w="1531"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0.91</w:t>
            </w:r>
          </w:p>
        </w:tc>
        <w:tc>
          <w:tcPr>
            <w:tcW w:w="1426" w:type="dxa"/>
          </w:tcPr>
          <w:p w:rsidR="00F74933" w:rsidRPr="007E541F" w:rsidRDefault="00F74933" w:rsidP="00552D56">
            <w:pPr>
              <w:jc w:val="center"/>
              <w:rPr>
                <w:rFonts w:ascii="Times New Roman" w:hAnsi="Times New Roman" w:cs="Times New Roman"/>
                <w:sz w:val="24"/>
                <w:szCs w:val="24"/>
              </w:rPr>
            </w:pPr>
            <w:r w:rsidRPr="007E541F">
              <w:rPr>
                <w:rFonts w:ascii="Times New Roman" w:hAnsi="Times New Roman" w:cs="Times New Roman"/>
                <w:color w:val="212121"/>
                <w:sz w:val="24"/>
                <w:szCs w:val="24"/>
                <w:shd w:val="clear" w:color="auto" w:fill="FFFFFF"/>
              </w:rPr>
              <w:t>0.94</w:t>
            </w:r>
          </w:p>
        </w:tc>
      </w:tr>
    </w:tbl>
    <w:p w:rsidR="00F74933" w:rsidRDefault="00F74933" w:rsidP="00F74933">
      <w:pPr>
        <w:rPr>
          <w:rFonts w:ascii="Times New Roman" w:hAnsi="Times New Roman" w:cs="Times New Roman"/>
          <w:b/>
          <w:sz w:val="24"/>
          <w:szCs w:val="24"/>
        </w:rPr>
      </w:pPr>
    </w:p>
    <w:p w:rsidR="00F74933" w:rsidRDefault="00CD2298" w:rsidP="00BC449C">
      <w:pPr>
        <w:tabs>
          <w:tab w:val="left" w:pos="705"/>
          <w:tab w:val="center" w:pos="4680"/>
        </w:tabs>
        <w:spacing w:line="360" w:lineRule="auto"/>
        <w:jc w:val="both"/>
        <w:rPr>
          <w:rFonts w:ascii="Times New Roman" w:hAnsi="Times New Roman" w:cs="Times New Roman"/>
          <w:b/>
          <w:sz w:val="24"/>
          <w:szCs w:val="24"/>
        </w:rPr>
      </w:pPr>
      <w:r>
        <w:rPr>
          <w:rFonts w:ascii="Times New Roman" w:hAnsi="Times New Roman" w:cs="Times New Roman"/>
          <w:sz w:val="24"/>
          <w:szCs w:val="24"/>
        </w:rPr>
        <w:t>The logistic</w:t>
      </w:r>
      <w:r w:rsidR="00F74933">
        <w:rPr>
          <w:rFonts w:ascii="Times New Roman" w:hAnsi="Times New Roman" w:cs="Times New Roman"/>
          <w:sz w:val="24"/>
          <w:szCs w:val="24"/>
        </w:rPr>
        <w:t xml:space="preserve"> Regression Classification Report also show that Category Business has no result for the three metrics. Category education has the highest precision rate while Category politics has the lowest precision rate. Both entertainment and Politics has the highest recall rate of 1 while Religion has the highest score for the F1 score results.</w:t>
      </w:r>
    </w:p>
    <w:p w:rsidR="00F74933" w:rsidRDefault="00F74933" w:rsidP="008C63AA">
      <w:pPr>
        <w:tabs>
          <w:tab w:val="left" w:pos="705"/>
          <w:tab w:val="center" w:pos="468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Table 4.5 C</w:t>
      </w:r>
      <w:r w:rsidRPr="00C52124">
        <w:rPr>
          <w:rFonts w:ascii="Times New Roman" w:hAnsi="Times New Roman" w:cs="Times New Roman"/>
          <w:b/>
          <w:sz w:val="24"/>
          <w:szCs w:val="24"/>
        </w:rPr>
        <w:t>omparison of</w:t>
      </w:r>
      <w:r>
        <w:rPr>
          <w:rFonts w:ascii="Times New Roman" w:hAnsi="Times New Roman" w:cs="Times New Roman"/>
          <w:b/>
          <w:sz w:val="24"/>
          <w:szCs w:val="24"/>
        </w:rPr>
        <w:t xml:space="preserve"> the</w:t>
      </w:r>
      <w:r w:rsidRPr="00C52124">
        <w:rPr>
          <w:rFonts w:ascii="Times New Roman" w:hAnsi="Times New Roman" w:cs="Times New Roman"/>
          <w:b/>
          <w:sz w:val="24"/>
          <w:szCs w:val="24"/>
        </w:rPr>
        <w:t>four machine learning algorithm performance</w:t>
      </w:r>
    </w:p>
    <w:tbl>
      <w:tblPr>
        <w:tblStyle w:val="TableGrid"/>
        <w:tblW w:w="9591" w:type="dxa"/>
        <w:tblLook w:val="04A0"/>
      </w:tblPr>
      <w:tblGrid>
        <w:gridCol w:w="1918"/>
        <w:gridCol w:w="1918"/>
        <w:gridCol w:w="1918"/>
        <w:gridCol w:w="1918"/>
        <w:gridCol w:w="1919"/>
      </w:tblGrid>
      <w:tr w:rsidR="00F74933" w:rsidTr="00552D56">
        <w:trPr>
          <w:trHeight w:val="894"/>
        </w:trPr>
        <w:tc>
          <w:tcPr>
            <w:tcW w:w="1918" w:type="dxa"/>
          </w:tcPr>
          <w:p w:rsidR="00F74933" w:rsidRDefault="00F74933" w:rsidP="00552D56">
            <w:pPr>
              <w:rPr>
                <w:rFonts w:ascii="Times New Roman" w:hAnsi="Times New Roman" w:cs="Times New Roman"/>
                <w:b/>
                <w:sz w:val="24"/>
                <w:szCs w:val="24"/>
              </w:rPr>
            </w:pPr>
            <w:r>
              <w:rPr>
                <w:rFonts w:ascii="Times New Roman" w:hAnsi="Times New Roman" w:cs="Times New Roman"/>
                <w:b/>
                <w:sz w:val="24"/>
                <w:szCs w:val="24"/>
              </w:rPr>
              <w:t>CLASSIFIERS</w:t>
            </w:r>
          </w:p>
        </w:tc>
        <w:tc>
          <w:tcPr>
            <w:tcW w:w="1918" w:type="dxa"/>
          </w:tcPr>
          <w:p w:rsidR="00F74933" w:rsidRDefault="00F74933" w:rsidP="00552D56">
            <w:pPr>
              <w:rPr>
                <w:rFonts w:ascii="Times New Roman" w:hAnsi="Times New Roman" w:cs="Times New Roman"/>
                <w:b/>
                <w:sz w:val="24"/>
                <w:szCs w:val="24"/>
              </w:rPr>
            </w:pPr>
            <w:r>
              <w:rPr>
                <w:rFonts w:ascii="Times New Roman" w:hAnsi="Times New Roman" w:cs="Times New Roman"/>
                <w:b/>
                <w:sz w:val="24"/>
                <w:szCs w:val="24"/>
              </w:rPr>
              <w:t>ACCURACY</w:t>
            </w:r>
          </w:p>
        </w:tc>
        <w:tc>
          <w:tcPr>
            <w:tcW w:w="1918" w:type="dxa"/>
          </w:tcPr>
          <w:p w:rsidR="00F74933" w:rsidRDefault="00F74933" w:rsidP="00552D56">
            <w:pPr>
              <w:rPr>
                <w:rFonts w:ascii="Times New Roman" w:hAnsi="Times New Roman" w:cs="Times New Roman"/>
                <w:b/>
                <w:sz w:val="24"/>
                <w:szCs w:val="24"/>
              </w:rPr>
            </w:pPr>
            <w:r>
              <w:rPr>
                <w:rFonts w:ascii="Times New Roman" w:hAnsi="Times New Roman" w:cs="Times New Roman"/>
                <w:b/>
                <w:sz w:val="24"/>
                <w:szCs w:val="24"/>
              </w:rPr>
              <w:t>PRECISION</w:t>
            </w:r>
          </w:p>
        </w:tc>
        <w:tc>
          <w:tcPr>
            <w:tcW w:w="1918" w:type="dxa"/>
          </w:tcPr>
          <w:p w:rsidR="00F74933" w:rsidRDefault="00F74933" w:rsidP="00552D56">
            <w:pPr>
              <w:rPr>
                <w:rFonts w:ascii="Times New Roman" w:hAnsi="Times New Roman" w:cs="Times New Roman"/>
                <w:b/>
                <w:sz w:val="24"/>
                <w:szCs w:val="24"/>
              </w:rPr>
            </w:pPr>
            <w:r>
              <w:rPr>
                <w:rFonts w:ascii="Times New Roman" w:hAnsi="Times New Roman" w:cs="Times New Roman"/>
                <w:b/>
                <w:sz w:val="24"/>
                <w:szCs w:val="24"/>
              </w:rPr>
              <w:t>RECALL</w:t>
            </w:r>
          </w:p>
        </w:tc>
        <w:tc>
          <w:tcPr>
            <w:tcW w:w="1919" w:type="dxa"/>
          </w:tcPr>
          <w:p w:rsidR="00F74933" w:rsidRDefault="00F74933" w:rsidP="00552D56">
            <w:pPr>
              <w:rPr>
                <w:rFonts w:ascii="Times New Roman" w:hAnsi="Times New Roman" w:cs="Times New Roman"/>
                <w:b/>
                <w:sz w:val="24"/>
                <w:szCs w:val="24"/>
              </w:rPr>
            </w:pPr>
            <w:r>
              <w:rPr>
                <w:rFonts w:ascii="Times New Roman" w:hAnsi="Times New Roman" w:cs="Times New Roman"/>
                <w:b/>
                <w:sz w:val="24"/>
                <w:szCs w:val="24"/>
              </w:rPr>
              <w:t>F1 SCORE</w:t>
            </w:r>
          </w:p>
        </w:tc>
      </w:tr>
      <w:tr w:rsidR="00F74933" w:rsidRPr="00475AAF" w:rsidTr="00552D56">
        <w:trPr>
          <w:trHeight w:val="847"/>
        </w:trPr>
        <w:tc>
          <w:tcPr>
            <w:tcW w:w="1918" w:type="dxa"/>
          </w:tcPr>
          <w:p w:rsidR="00F74933" w:rsidRDefault="00F74933" w:rsidP="00552D56">
            <w:pPr>
              <w:rPr>
                <w:rFonts w:ascii="Times New Roman" w:hAnsi="Times New Roman" w:cs="Times New Roman"/>
                <w:b/>
                <w:sz w:val="24"/>
                <w:szCs w:val="24"/>
              </w:rPr>
            </w:pPr>
            <w:r>
              <w:rPr>
                <w:rFonts w:ascii="Times New Roman" w:hAnsi="Times New Roman" w:cs="Times New Roman"/>
                <w:b/>
                <w:sz w:val="24"/>
                <w:szCs w:val="24"/>
              </w:rPr>
              <w:t>NAÏVE BAYES</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67%</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0.48</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0.53</w:t>
            </w:r>
          </w:p>
        </w:tc>
        <w:tc>
          <w:tcPr>
            <w:tcW w:w="1919"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0.43</w:t>
            </w:r>
          </w:p>
        </w:tc>
      </w:tr>
      <w:tr w:rsidR="00F74933" w:rsidRPr="00475AAF" w:rsidTr="00552D56">
        <w:trPr>
          <w:trHeight w:val="847"/>
        </w:trPr>
        <w:tc>
          <w:tcPr>
            <w:tcW w:w="1918" w:type="dxa"/>
          </w:tcPr>
          <w:p w:rsidR="00F74933" w:rsidRDefault="00F74933" w:rsidP="00552D56">
            <w:pPr>
              <w:rPr>
                <w:rFonts w:ascii="Times New Roman" w:hAnsi="Times New Roman" w:cs="Times New Roman"/>
                <w:b/>
                <w:sz w:val="24"/>
                <w:szCs w:val="24"/>
              </w:rPr>
            </w:pPr>
            <w:r>
              <w:rPr>
                <w:rFonts w:ascii="Times New Roman" w:hAnsi="Times New Roman" w:cs="Times New Roman"/>
                <w:b/>
                <w:sz w:val="24"/>
                <w:szCs w:val="24"/>
              </w:rPr>
              <w:t>SVM</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80%</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0.57</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0.70</w:t>
            </w:r>
          </w:p>
        </w:tc>
        <w:tc>
          <w:tcPr>
            <w:tcW w:w="1919"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0.59</w:t>
            </w:r>
          </w:p>
        </w:tc>
      </w:tr>
      <w:tr w:rsidR="00F74933" w:rsidRPr="00475AAF" w:rsidTr="00552D56">
        <w:trPr>
          <w:trHeight w:val="847"/>
        </w:trPr>
        <w:tc>
          <w:tcPr>
            <w:tcW w:w="1918" w:type="dxa"/>
          </w:tcPr>
          <w:p w:rsidR="00F74933" w:rsidRDefault="00F74933" w:rsidP="00552D56">
            <w:pPr>
              <w:rPr>
                <w:rFonts w:ascii="Times New Roman" w:hAnsi="Times New Roman" w:cs="Times New Roman"/>
                <w:b/>
                <w:sz w:val="24"/>
                <w:szCs w:val="24"/>
              </w:rPr>
            </w:pPr>
            <w:r>
              <w:rPr>
                <w:rFonts w:ascii="Times New Roman" w:hAnsi="Times New Roman" w:cs="Times New Roman"/>
                <w:b/>
                <w:sz w:val="24"/>
                <w:szCs w:val="24"/>
              </w:rPr>
              <w:t>DECISION TREE</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73%</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0.54</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0.60</w:t>
            </w:r>
          </w:p>
        </w:tc>
        <w:tc>
          <w:tcPr>
            <w:tcW w:w="1919"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0.56</w:t>
            </w:r>
          </w:p>
        </w:tc>
      </w:tr>
      <w:tr w:rsidR="00F74933" w:rsidRPr="00475AAF" w:rsidTr="00552D56">
        <w:trPr>
          <w:trHeight w:val="894"/>
        </w:trPr>
        <w:tc>
          <w:tcPr>
            <w:tcW w:w="1918" w:type="dxa"/>
          </w:tcPr>
          <w:p w:rsidR="00F74933" w:rsidRDefault="00F74933" w:rsidP="00552D56">
            <w:pPr>
              <w:rPr>
                <w:rFonts w:ascii="Times New Roman" w:hAnsi="Times New Roman" w:cs="Times New Roman"/>
                <w:b/>
                <w:sz w:val="24"/>
                <w:szCs w:val="24"/>
              </w:rPr>
            </w:pPr>
            <w:r>
              <w:rPr>
                <w:rFonts w:ascii="Times New Roman" w:hAnsi="Times New Roman" w:cs="Times New Roman"/>
                <w:b/>
                <w:sz w:val="24"/>
                <w:szCs w:val="24"/>
              </w:rPr>
              <w:t>LOGISTIC REGRESSION</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91%</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0.65</w:t>
            </w:r>
          </w:p>
        </w:tc>
        <w:tc>
          <w:tcPr>
            <w:tcW w:w="1918"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0.81</w:t>
            </w:r>
          </w:p>
        </w:tc>
        <w:tc>
          <w:tcPr>
            <w:tcW w:w="1919" w:type="dxa"/>
          </w:tcPr>
          <w:p w:rsidR="00F74933" w:rsidRPr="00475AAF" w:rsidRDefault="00F74933" w:rsidP="00552D56">
            <w:pPr>
              <w:rPr>
                <w:rFonts w:ascii="Times New Roman" w:hAnsi="Times New Roman" w:cs="Times New Roman"/>
                <w:sz w:val="24"/>
                <w:szCs w:val="24"/>
              </w:rPr>
            </w:pPr>
            <w:r w:rsidRPr="00475AAF">
              <w:rPr>
                <w:rFonts w:ascii="Times New Roman" w:hAnsi="Times New Roman" w:cs="Times New Roman"/>
                <w:sz w:val="24"/>
                <w:szCs w:val="24"/>
              </w:rPr>
              <w:t>0.68</w:t>
            </w:r>
          </w:p>
        </w:tc>
      </w:tr>
    </w:tbl>
    <w:p w:rsidR="00F74933" w:rsidRDefault="00F74933" w:rsidP="00F74933">
      <w:pPr>
        <w:spacing w:line="360" w:lineRule="auto"/>
        <w:rPr>
          <w:rFonts w:ascii="Times New Roman" w:hAnsi="Times New Roman" w:cs="Times New Roman"/>
          <w:b/>
          <w:sz w:val="24"/>
          <w:szCs w:val="24"/>
        </w:rPr>
      </w:pPr>
    </w:p>
    <w:p w:rsidR="00F74933" w:rsidRDefault="00F74933" w:rsidP="00F74933">
      <w:pPr>
        <w:spacing w:line="360" w:lineRule="auto"/>
        <w:rPr>
          <w:rFonts w:ascii="Times New Roman" w:hAnsi="Times New Roman" w:cs="Times New Roman"/>
          <w:b/>
          <w:sz w:val="24"/>
          <w:szCs w:val="24"/>
        </w:rPr>
      </w:pPr>
      <w:r w:rsidRPr="00836978">
        <w:rPr>
          <w:rFonts w:ascii="Times New Roman" w:hAnsi="Times New Roman" w:cs="Times New Roman"/>
          <w:sz w:val="24"/>
          <w:szCs w:val="24"/>
        </w:rPr>
        <w:t>The table above shows the comparison of all the evaluation metrics between the classifiers. From this table, it is revealed that Logistic regression has the highest</w:t>
      </w:r>
      <w:r>
        <w:rPr>
          <w:rFonts w:ascii="Times New Roman" w:hAnsi="Times New Roman" w:cs="Times New Roman"/>
          <w:sz w:val="24"/>
          <w:szCs w:val="24"/>
        </w:rPr>
        <w:t xml:space="preserve"> in the accuracy score as well as</w:t>
      </w:r>
      <w:r w:rsidRPr="00836978">
        <w:rPr>
          <w:rFonts w:ascii="Times New Roman" w:hAnsi="Times New Roman" w:cs="Times New Roman"/>
          <w:sz w:val="24"/>
          <w:szCs w:val="24"/>
        </w:rPr>
        <w:t xml:space="preserve"> in the recall rate, precision </w:t>
      </w:r>
      <w:r>
        <w:rPr>
          <w:rFonts w:ascii="Times New Roman" w:hAnsi="Times New Roman" w:cs="Times New Roman"/>
          <w:sz w:val="24"/>
          <w:szCs w:val="24"/>
        </w:rPr>
        <w:t xml:space="preserve">rate </w:t>
      </w:r>
      <w:r w:rsidRPr="00836978">
        <w:rPr>
          <w:rFonts w:ascii="Times New Roman" w:hAnsi="Times New Roman" w:cs="Times New Roman"/>
          <w:sz w:val="24"/>
          <w:szCs w:val="24"/>
        </w:rPr>
        <w:t xml:space="preserve">and F1 score. </w:t>
      </w:r>
      <w:r>
        <w:rPr>
          <w:rFonts w:ascii="Times New Roman" w:hAnsi="Times New Roman" w:cs="Times New Roman"/>
          <w:sz w:val="24"/>
          <w:szCs w:val="24"/>
        </w:rPr>
        <w:t>SVM has the second highest result in all the metrics, followed by the decision tree algorithm and lastly the Naïve Bayes Algorithm</w:t>
      </w:r>
    </w:p>
    <w:p w:rsidR="00E2002E" w:rsidRDefault="00E2002E" w:rsidP="00682CD8">
      <w:pPr>
        <w:spacing w:line="360" w:lineRule="auto"/>
        <w:jc w:val="both"/>
        <w:rPr>
          <w:rFonts w:ascii="Times New Roman" w:hAnsi="Times New Roman" w:cs="Times New Roman"/>
          <w:b/>
          <w:bCs/>
          <w:color w:val="000000" w:themeColor="text1"/>
          <w:sz w:val="24"/>
          <w:szCs w:val="24"/>
        </w:rPr>
      </w:pPr>
    </w:p>
    <w:p w:rsidR="00E2002E" w:rsidRDefault="00E2002E" w:rsidP="00682CD8">
      <w:pPr>
        <w:spacing w:line="360" w:lineRule="auto"/>
        <w:jc w:val="both"/>
        <w:rPr>
          <w:rFonts w:ascii="Times New Roman" w:hAnsi="Times New Roman" w:cs="Times New Roman"/>
          <w:b/>
          <w:bCs/>
          <w:color w:val="000000" w:themeColor="text1"/>
          <w:sz w:val="24"/>
          <w:szCs w:val="24"/>
        </w:rPr>
      </w:pPr>
    </w:p>
    <w:p w:rsidR="00682CD8" w:rsidRPr="00D82AC5" w:rsidRDefault="00682CD8" w:rsidP="00682CD8">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4.4 T</w:t>
      </w:r>
      <w:r w:rsidRPr="00D82AC5">
        <w:rPr>
          <w:rFonts w:ascii="Times New Roman" w:hAnsi="Times New Roman" w:cs="Times New Roman"/>
          <w:b/>
          <w:bCs/>
          <w:color w:val="000000" w:themeColor="text1"/>
          <w:sz w:val="24"/>
          <w:szCs w:val="24"/>
        </w:rPr>
        <w:t>emporal trend pattern of key terms of national interest</w:t>
      </w:r>
    </w:p>
    <w:p w:rsidR="00682CD8" w:rsidRPr="00843C47" w:rsidRDefault="00682CD8" w:rsidP="00682CD8">
      <w:pPr>
        <w:pStyle w:val="Default"/>
        <w:spacing w:line="360" w:lineRule="auto"/>
        <w:jc w:val="both"/>
        <w:rPr>
          <w:color w:val="000000" w:themeColor="text1"/>
        </w:rPr>
      </w:pPr>
      <w:r w:rsidRPr="00843C47">
        <w:rPr>
          <w:color w:val="000000" w:themeColor="text1"/>
        </w:rPr>
        <w:t>This section talks about the key terms happening in the country at a particular time. The temporal trends could serve as key for pattern discovery of hidden insights regarding issues of national interest. They could also assist the government to determine and evaluate the extent to which certain policies have impacted on some issues of national interest and able to make a more informed decision. The patterns were generated using Microsoft word in which the values of each category are inputted on a monthly basis. The temporal pattern is represented in the figure below;</w:t>
      </w:r>
    </w:p>
    <w:p w:rsidR="00F74933" w:rsidRDefault="00F74933"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682CD8" w:rsidRDefault="00682CD8" w:rsidP="00682CD8">
      <w:pPr>
        <w:pStyle w:val="Default"/>
        <w:spacing w:line="360" w:lineRule="auto"/>
        <w:jc w:val="both"/>
      </w:pPr>
      <w:r w:rsidRPr="00426D3C">
        <w:rPr>
          <w:noProof/>
        </w:rPr>
        <w:lastRenderedPageBreak/>
        <w:drawing>
          <wp:inline distT="0" distB="0" distL="0" distR="0">
            <wp:extent cx="5943600" cy="2525059"/>
            <wp:effectExtent l="19050" t="0" r="19050" b="8591"/>
            <wp:docPr id="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82CD8" w:rsidRPr="00843C47" w:rsidRDefault="00682CD8" w:rsidP="00682CD8">
      <w:pPr>
        <w:spacing w:line="360" w:lineRule="auto"/>
        <w:ind w:left="-990"/>
        <w:rPr>
          <w:rFonts w:ascii="Times New Roman" w:eastAsia="Times New Roman" w:hAnsi="Times New Roman" w:cs="Times New Roman"/>
          <w:color w:val="000000"/>
          <w:sz w:val="24"/>
          <w:szCs w:val="24"/>
        </w:rPr>
      </w:pPr>
      <w:r>
        <w:rPr>
          <w:rFonts w:ascii="Times New Roman" w:hAnsi="Times New Roman" w:cs="Times New Roman"/>
          <w:color w:val="000000" w:themeColor="text1"/>
          <w:sz w:val="24"/>
          <w:szCs w:val="24"/>
        </w:rPr>
        <w:t xml:space="preserve">Figure 4. </w:t>
      </w:r>
      <w:r w:rsidRPr="00843C47">
        <w:rPr>
          <w:rFonts w:ascii="Times New Roman" w:eastAsia="Times New Roman" w:hAnsi="Times New Roman" w:cs="Times New Roman"/>
          <w:color w:val="000000"/>
          <w:sz w:val="24"/>
          <w:szCs w:val="24"/>
        </w:rPr>
        <w:t>temporal trend pattern of key terms of national interest between January 2020 to December 2020</w:t>
      </w:r>
    </w:p>
    <w:p w:rsidR="00682CD8" w:rsidRPr="00843C47" w:rsidRDefault="00682CD8" w:rsidP="00682CD8">
      <w:pPr>
        <w:spacing w:line="360" w:lineRule="auto"/>
        <w:ind w:left="-990"/>
        <w:rPr>
          <w:rFonts w:ascii="Times New Roman" w:eastAsia="Times New Roman" w:hAnsi="Times New Roman" w:cs="Times New Roman"/>
          <w:color w:val="000000"/>
          <w:sz w:val="24"/>
          <w:szCs w:val="24"/>
        </w:rPr>
      </w:pPr>
      <w:r w:rsidRPr="00843C47">
        <w:rPr>
          <w:rFonts w:ascii="Times New Roman" w:eastAsia="Times New Roman" w:hAnsi="Times New Roman" w:cs="Times New Roman"/>
          <w:color w:val="000000"/>
          <w:sz w:val="24"/>
          <w:szCs w:val="24"/>
        </w:rPr>
        <w:t>(landscape)</w:t>
      </w: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F74933">
      <w:pPr>
        <w:spacing w:line="360" w:lineRule="auto"/>
        <w:jc w:val="center"/>
        <w:rPr>
          <w:rFonts w:ascii="Times New Roman" w:hAnsi="Times New Roman" w:cs="Times New Roman"/>
          <w:b/>
          <w:sz w:val="24"/>
          <w:szCs w:val="24"/>
        </w:rPr>
      </w:pPr>
    </w:p>
    <w:p w:rsidR="00682CD8" w:rsidRDefault="00682CD8" w:rsidP="00260F66">
      <w:pPr>
        <w:spacing w:line="360" w:lineRule="auto"/>
        <w:rPr>
          <w:rFonts w:ascii="Times New Roman" w:hAnsi="Times New Roman" w:cs="Times New Roman"/>
          <w:b/>
          <w:sz w:val="24"/>
          <w:szCs w:val="24"/>
        </w:rPr>
      </w:pPr>
    </w:p>
    <w:p w:rsidR="00F74933" w:rsidRPr="00EC0300" w:rsidRDefault="00F74933" w:rsidP="00F749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FIVE</w:t>
      </w:r>
    </w:p>
    <w:p w:rsidR="00F74933" w:rsidRDefault="00F74933" w:rsidP="00F7493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SUMMARY AND CONCLUSION</w:t>
      </w:r>
    </w:p>
    <w:p w:rsidR="00F74933" w:rsidRDefault="00F74933" w:rsidP="00F74933">
      <w:pPr>
        <w:spacing w:line="360" w:lineRule="auto"/>
        <w:rPr>
          <w:rFonts w:ascii="Times New Roman" w:hAnsi="Times New Roman" w:cs="Times New Roman"/>
          <w:b/>
          <w:sz w:val="24"/>
          <w:szCs w:val="24"/>
        </w:rPr>
      </w:pPr>
      <w:r>
        <w:rPr>
          <w:rFonts w:ascii="Times New Roman" w:hAnsi="Times New Roman" w:cs="Times New Roman"/>
          <w:b/>
          <w:sz w:val="24"/>
          <w:szCs w:val="24"/>
        </w:rPr>
        <w:t>5.1 Summary</w:t>
      </w:r>
    </w:p>
    <w:p w:rsidR="00F74933" w:rsidRDefault="00F74933" w:rsidP="00F74933">
      <w:pPr>
        <w:spacing w:line="360" w:lineRule="auto"/>
        <w:jc w:val="both"/>
        <w:rPr>
          <w:rFonts w:ascii="Times New Roman" w:eastAsia="Times New Roman" w:hAnsi="Times New Roman" w:cs="Times New Roman"/>
          <w:color w:val="292929"/>
          <w:spacing w:val="-1"/>
          <w:sz w:val="24"/>
          <w:szCs w:val="24"/>
        </w:rPr>
      </w:pPr>
      <w:r>
        <w:rPr>
          <w:rFonts w:ascii="Times New Roman" w:hAnsi="Times New Roman" w:cs="Times New Roman"/>
          <w:sz w:val="24"/>
          <w:szCs w:val="24"/>
        </w:rPr>
        <w:t>In this study, collection, annotation and classification of the Nigerian News Headlines was done from January 1</w:t>
      </w:r>
      <w:r w:rsidRPr="00E1398C">
        <w:rPr>
          <w:rFonts w:ascii="Times New Roman" w:hAnsi="Times New Roman" w:cs="Times New Roman"/>
          <w:sz w:val="24"/>
          <w:szCs w:val="24"/>
          <w:vertAlign w:val="superscript"/>
        </w:rPr>
        <w:t>st</w:t>
      </w:r>
      <w:r>
        <w:rPr>
          <w:rFonts w:ascii="Times New Roman" w:hAnsi="Times New Roman" w:cs="Times New Roman"/>
          <w:sz w:val="24"/>
          <w:szCs w:val="24"/>
        </w:rPr>
        <w:t xml:space="preserve"> 2020 to December 31</w:t>
      </w:r>
      <w:r w:rsidRPr="00E1398C">
        <w:rPr>
          <w:rFonts w:ascii="Times New Roman" w:hAnsi="Times New Roman" w:cs="Times New Roman"/>
          <w:sz w:val="24"/>
          <w:szCs w:val="24"/>
          <w:vertAlign w:val="superscript"/>
        </w:rPr>
        <w:t>st</w:t>
      </w:r>
      <w:r>
        <w:rPr>
          <w:rFonts w:ascii="Times New Roman" w:hAnsi="Times New Roman" w:cs="Times New Roman"/>
          <w:sz w:val="24"/>
          <w:szCs w:val="24"/>
        </w:rPr>
        <w:t xml:space="preserve"> 2020. The total number 8,386 news headlines were cleaned by applying pre-processing technique such as stop words removal, tokenization, stemming and so on, then features extraction was done using the TF-IDF Vectorization. After cleaning, the selected machine learning algorithms were applied to this dataset. The </w:t>
      </w:r>
      <w:r w:rsidRPr="00E1398C">
        <w:rPr>
          <w:rFonts w:ascii="Times New Roman" w:hAnsi="Times New Roman" w:cs="Times New Roman"/>
          <w:sz w:val="24"/>
          <w:szCs w:val="24"/>
        </w:rPr>
        <w:t>results showed that ten categories have been used for the evaluation processes which are</w:t>
      </w:r>
      <w:r w:rsidRPr="007E541F">
        <w:rPr>
          <w:rFonts w:ascii="Times New Roman" w:hAnsi="Times New Roman" w:cs="Times New Roman"/>
          <w:color w:val="212121"/>
          <w:sz w:val="24"/>
          <w:szCs w:val="24"/>
          <w:shd w:val="clear" w:color="auto" w:fill="FFFFFF"/>
        </w:rPr>
        <w:t>Health</w:t>
      </w:r>
      <w:r>
        <w:rPr>
          <w:rFonts w:ascii="Times New Roman" w:hAnsi="Times New Roman" w:cs="Times New Roman"/>
          <w:color w:val="212121"/>
          <w:sz w:val="24"/>
          <w:szCs w:val="24"/>
          <w:shd w:val="clear" w:color="auto" w:fill="FFFFFF"/>
        </w:rPr>
        <w:t>, A</w:t>
      </w:r>
      <w:r w:rsidRPr="007E541F">
        <w:rPr>
          <w:rFonts w:ascii="Times New Roman" w:hAnsi="Times New Roman" w:cs="Times New Roman"/>
          <w:color w:val="212121"/>
          <w:sz w:val="24"/>
          <w:szCs w:val="24"/>
          <w:shd w:val="clear" w:color="auto" w:fill="FFFFFF"/>
        </w:rPr>
        <w:t>dministration&amp;government</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Sports</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Politics</w:t>
      </w:r>
      <w:r>
        <w:rPr>
          <w:rFonts w:ascii="Times New Roman" w:hAnsi="Times New Roman" w:cs="Times New Roman"/>
          <w:color w:val="212121"/>
          <w:sz w:val="24"/>
          <w:szCs w:val="24"/>
          <w:shd w:val="clear" w:color="auto" w:fill="FFFFFF"/>
        </w:rPr>
        <w:t>, F</w:t>
      </w:r>
      <w:r w:rsidRPr="007E541F">
        <w:rPr>
          <w:rFonts w:ascii="Times New Roman" w:hAnsi="Times New Roman" w:cs="Times New Roman"/>
          <w:color w:val="212121"/>
          <w:sz w:val="24"/>
          <w:szCs w:val="24"/>
          <w:shd w:val="clear" w:color="auto" w:fill="FFFFFF"/>
        </w:rPr>
        <w:t>inance&amp;economy</w:t>
      </w:r>
      <w:r>
        <w:rPr>
          <w:rFonts w:ascii="Times New Roman" w:hAnsi="Times New Roman" w:cs="Times New Roman"/>
          <w:color w:val="212121"/>
          <w:sz w:val="24"/>
          <w:szCs w:val="24"/>
          <w:shd w:val="clear" w:color="auto" w:fill="FFFFFF"/>
        </w:rPr>
        <w:t>, E</w:t>
      </w:r>
      <w:r w:rsidRPr="007E541F">
        <w:rPr>
          <w:rFonts w:ascii="Times New Roman" w:hAnsi="Times New Roman" w:cs="Times New Roman"/>
          <w:color w:val="212121"/>
          <w:sz w:val="24"/>
          <w:szCs w:val="24"/>
          <w:shd w:val="clear" w:color="auto" w:fill="FFFFFF"/>
        </w:rPr>
        <w:t>ducation</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Religion</w:t>
      </w:r>
      <w:r>
        <w:rPr>
          <w:rFonts w:ascii="Times New Roman" w:hAnsi="Times New Roman" w:cs="Times New Roman"/>
          <w:color w:val="212121"/>
          <w:sz w:val="24"/>
          <w:szCs w:val="24"/>
          <w:shd w:val="clear" w:color="auto" w:fill="FFFFFF"/>
        </w:rPr>
        <w:t>, E</w:t>
      </w:r>
      <w:r w:rsidRPr="007E541F">
        <w:rPr>
          <w:rFonts w:ascii="Times New Roman" w:hAnsi="Times New Roman" w:cs="Times New Roman"/>
          <w:color w:val="212121"/>
          <w:sz w:val="24"/>
          <w:szCs w:val="24"/>
          <w:shd w:val="clear" w:color="auto" w:fill="FFFFFF"/>
        </w:rPr>
        <w:t>ntertainment</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Business</w:t>
      </w:r>
      <w:r>
        <w:rPr>
          <w:rFonts w:ascii="Times New Roman" w:hAnsi="Times New Roman" w:cs="Times New Roman"/>
          <w:color w:val="212121"/>
          <w:sz w:val="24"/>
          <w:szCs w:val="24"/>
          <w:shd w:val="clear" w:color="auto" w:fill="FFFFFF"/>
        </w:rPr>
        <w:t>, S</w:t>
      </w:r>
      <w:r w:rsidRPr="007E541F">
        <w:rPr>
          <w:rFonts w:ascii="Times New Roman" w:hAnsi="Times New Roman" w:cs="Times New Roman"/>
          <w:color w:val="212121"/>
          <w:sz w:val="24"/>
          <w:szCs w:val="24"/>
          <w:shd w:val="clear" w:color="auto" w:fill="FFFFFF"/>
        </w:rPr>
        <w:t>cience&amp;technology</w:t>
      </w:r>
      <w:r>
        <w:rPr>
          <w:rFonts w:ascii="Times New Roman" w:hAnsi="Times New Roman" w:cs="Times New Roman"/>
          <w:color w:val="212121"/>
          <w:sz w:val="24"/>
          <w:szCs w:val="24"/>
          <w:shd w:val="clear" w:color="auto" w:fill="FFFFFF"/>
        </w:rPr>
        <w:t xml:space="preserve">. </w:t>
      </w:r>
      <w:r w:rsidRPr="00FF4770">
        <w:rPr>
          <w:rFonts w:ascii="Times New Roman" w:hAnsi="Times New Roman" w:cs="Times New Roman"/>
          <w:sz w:val="24"/>
          <w:szCs w:val="24"/>
        </w:rPr>
        <w:t xml:space="preserve">Also </w:t>
      </w:r>
      <w:r w:rsidRPr="003E6653">
        <w:rPr>
          <w:rFonts w:ascii="Times New Roman" w:hAnsi="Times New Roman" w:cs="Times New Roman"/>
          <w:sz w:val="24"/>
          <w:szCs w:val="24"/>
        </w:rPr>
        <w:t>a performance comparison among these algorithms</w:t>
      </w:r>
      <w:r>
        <w:rPr>
          <w:rFonts w:ascii="Times New Roman" w:hAnsi="Times New Roman" w:cs="Times New Roman"/>
          <w:sz w:val="24"/>
          <w:szCs w:val="24"/>
        </w:rPr>
        <w:t>(</w:t>
      </w:r>
      <w:r w:rsidRPr="00FF4770">
        <w:rPr>
          <w:rFonts w:ascii="Times New Roman" w:eastAsia="Times New Roman" w:hAnsi="Times New Roman" w:cs="Times New Roman"/>
          <w:color w:val="292929"/>
          <w:spacing w:val="-1"/>
          <w:sz w:val="24"/>
          <w:szCs w:val="24"/>
        </w:rPr>
        <w:t>Logistic Regression, Naïve Bayes, SVM, and Decision tree</w:t>
      </w:r>
      <w:r>
        <w:rPr>
          <w:rFonts w:ascii="Times New Roman" w:eastAsia="Times New Roman" w:hAnsi="Times New Roman" w:cs="Times New Roman"/>
          <w:color w:val="292929"/>
          <w:spacing w:val="-1"/>
          <w:sz w:val="24"/>
          <w:szCs w:val="24"/>
        </w:rPr>
        <w:t>) was conducted</w:t>
      </w:r>
      <w:r w:rsidRPr="00FF4770">
        <w:rPr>
          <w:rFonts w:ascii="Times New Roman" w:eastAsia="Times New Roman" w:hAnsi="Times New Roman" w:cs="Times New Roman"/>
          <w:color w:val="292929"/>
          <w:spacing w:val="-1"/>
          <w:sz w:val="24"/>
          <w:szCs w:val="24"/>
        </w:rPr>
        <w:t>. From the result it has been concluded that Logistic Regression has the highest accuracy of 91%.</w:t>
      </w:r>
    </w:p>
    <w:p w:rsidR="00450DBF" w:rsidRDefault="00450DBF" w:rsidP="00F74933">
      <w:pPr>
        <w:spacing w:line="360" w:lineRule="auto"/>
        <w:jc w:val="both"/>
        <w:rPr>
          <w:rFonts w:ascii="Times New Roman" w:eastAsia="Times New Roman" w:hAnsi="Times New Roman" w:cs="Times New Roman"/>
          <w:b/>
          <w:color w:val="292929"/>
          <w:spacing w:val="-1"/>
          <w:sz w:val="24"/>
          <w:szCs w:val="24"/>
        </w:rPr>
      </w:pPr>
    </w:p>
    <w:p w:rsidR="00F74933" w:rsidRPr="00EA3FC2" w:rsidRDefault="00F74933" w:rsidP="00F74933">
      <w:pPr>
        <w:spacing w:line="360" w:lineRule="auto"/>
        <w:jc w:val="both"/>
        <w:rPr>
          <w:rFonts w:ascii="Times New Roman" w:eastAsia="Times New Roman" w:hAnsi="Times New Roman" w:cs="Times New Roman"/>
          <w:b/>
          <w:color w:val="292929"/>
          <w:spacing w:val="-1"/>
          <w:sz w:val="24"/>
          <w:szCs w:val="24"/>
        </w:rPr>
      </w:pPr>
      <w:r w:rsidRPr="00EA3FC2">
        <w:rPr>
          <w:rFonts w:ascii="Times New Roman" w:eastAsia="Times New Roman" w:hAnsi="Times New Roman" w:cs="Times New Roman"/>
          <w:b/>
          <w:color w:val="292929"/>
          <w:spacing w:val="-1"/>
          <w:sz w:val="24"/>
          <w:szCs w:val="24"/>
        </w:rPr>
        <w:t>5.2 Conclusion</w:t>
      </w:r>
    </w:p>
    <w:p w:rsidR="00F74933" w:rsidRDefault="00F74933" w:rsidP="00F74933">
      <w:pPr>
        <w:spacing w:line="360" w:lineRule="auto"/>
        <w:jc w:val="both"/>
        <w:rPr>
          <w:rFonts w:ascii="Times New Roman" w:hAnsi="Times New Roman" w:cs="Times New Roman"/>
          <w:sz w:val="24"/>
          <w:szCs w:val="24"/>
        </w:rPr>
      </w:pPr>
      <w:r w:rsidRPr="00B330FC">
        <w:rPr>
          <w:rFonts w:ascii="Times New Roman" w:hAnsi="Times New Roman" w:cs="Times New Roman"/>
          <w:sz w:val="24"/>
          <w:szCs w:val="24"/>
        </w:rPr>
        <w:t xml:space="preserve">Summarily, this </w:t>
      </w:r>
      <w:r>
        <w:rPr>
          <w:rFonts w:ascii="Times New Roman" w:hAnsi="Times New Roman" w:cs="Times New Roman"/>
          <w:sz w:val="24"/>
          <w:szCs w:val="24"/>
        </w:rPr>
        <w:t>study</w:t>
      </w:r>
      <w:r w:rsidRPr="00B330FC">
        <w:rPr>
          <w:rFonts w:ascii="Times New Roman" w:hAnsi="Times New Roman" w:cs="Times New Roman"/>
          <w:sz w:val="24"/>
          <w:szCs w:val="24"/>
        </w:rPr>
        <w:t xml:space="preserve"> establishes the relative importance of </w:t>
      </w:r>
      <w:r>
        <w:rPr>
          <w:rFonts w:ascii="Times New Roman" w:hAnsi="Times New Roman" w:cs="Times New Roman"/>
          <w:sz w:val="24"/>
          <w:szCs w:val="24"/>
        </w:rPr>
        <w:t>classifying News Headlines</w:t>
      </w:r>
      <w:r w:rsidRPr="00B330FC">
        <w:rPr>
          <w:rFonts w:ascii="Times New Roman" w:hAnsi="Times New Roman" w:cs="Times New Roman"/>
          <w:sz w:val="24"/>
          <w:szCs w:val="24"/>
        </w:rPr>
        <w:t xml:space="preserve"> as a </w:t>
      </w:r>
      <w:r>
        <w:rPr>
          <w:rFonts w:ascii="Times New Roman" w:hAnsi="Times New Roman" w:cs="Times New Roman"/>
          <w:sz w:val="24"/>
          <w:szCs w:val="24"/>
        </w:rPr>
        <w:t xml:space="preserve">way of identifying and revealing the hidden trends of National issues in order </w:t>
      </w:r>
      <w:r w:rsidRPr="00B330FC">
        <w:rPr>
          <w:rFonts w:ascii="Times New Roman" w:hAnsi="Times New Roman" w:cs="Times New Roman"/>
          <w:sz w:val="24"/>
          <w:szCs w:val="24"/>
        </w:rPr>
        <w:t xml:space="preserve">to </w:t>
      </w:r>
      <w:r w:rsidRPr="00843C47">
        <w:rPr>
          <w:rFonts w:ascii="Times New Roman" w:hAnsi="Times New Roman" w:cs="Times New Roman"/>
          <w:sz w:val="24"/>
          <w:szCs w:val="24"/>
        </w:rPr>
        <w:t>devise more sustainable ways to address them</w:t>
      </w:r>
      <w:r>
        <w:rPr>
          <w:rFonts w:ascii="Times New Roman" w:hAnsi="Times New Roman" w:cs="Times New Roman"/>
          <w:sz w:val="24"/>
          <w:szCs w:val="24"/>
        </w:rPr>
        <w:t xml:space="preserve"> and to re-prioritize these pressing agenda</w:t>
      </w:r>
      <w:r w:rsidRPr="00843C47">
        <w:rPr>
          <w:rFonts w:ascii="Times New Roman" w:hAnsi="Times New Roman" w:cs="Times New Roman"/>
          <w:sz w:val="24"/>
          <w:szCs w:val="24"/>
        </w:rPr>
        <w:t>.</w:t>
      </w:r>
      <w:r w:rsidRPr="000E1536">
        <w:rPr>
          <w:rFonts w:ascii="Times New Roman" w:hAnsi="Times New Roman" w:cs="Times New Roman"/>
          <w:sz w:val="24"/>
          <w:szCs w:val="24"/>
        </w:rPr>
        <w:t>Furthermore, th</w:t>
      </w:r>
      <w:r>
        <w:rPr>
          <w:rFonts w:ascii="Times New Roman" w:hAnsi="Times New Roman" w:cs="Times New Roman"/>
          <w:sz w:val="24"/>
          <w:szCs w:val="24"/>
        </w:rPr>
        <w:t xml:space="preserve">e classification </w:t>
      </w:r>
      <w:r w:rsidRPr="000E1536">
        <w:rPr>
          <w:rFonts w:ascii="Times New Roman" w:hAnsi="Times New Roman" w:cs="Times New Roman"/>
          <w:sz w:val="24"/>
          <w:szCs w:val="24"/>
        </w:rPr>
        <w:t xml:space="preserve">process can help identify certain trade-offs associated with each algorithm and synergize decision making </w:t>
      </w:r>
      <w:r>
        <w:rPr>
          <w:rFonts w:ascii="Times New Roman" w:hAnsi="Times New Roman" w:cs="Times New Roman"/>
          <w:sz w:val="24"/>
          <w:szCs w:val="24"/>
        </w:rPr>
        <w:t>on what algorithm to apply to aparticular pr</w:t>
      </w:r>
      <w:r w:rsidRPr="000E1536">
        <w:rPr>
          <w:rFonts w:ascii="Times New Roman" w:hAnsi="Times New Roman" w:cs="Times New Roman"/>
          <w:sz w:val="24"/>
          <w:szCs w:val="24"/>
        </w:rPr>
        <w:t xml:space="preserve">oblem </w:t>
      </w:r>
      <w:r>
        <w:rPr>
          <w:rFonts w:ascii="Times New Roman" w:hAnsi="Times New Roman" w:cs="Times New Roman"/>
          <w:sz w:val="24"/>
          <w:szCs w:val="24"/>
        </w:rPr>
        <w:t xml:space="preserve">or a domain of interest. </w:t>
      </w:r>
      <w:r w:rsidRPr="00E71077">
        <w:rPr>
          <w:rFonts w:ascii="Times New Roman" w:hAnsi="Times New Roman" w:cs="Times New Roman"/>
          <w:sz w:val="24"/>
          <w:szCs w:val="24"/>
        </w:rPr>
        <w:t>It is observed that no single classification technique can be mentioned as the best model for news headlines classification approach. Different classification algorithms perform differently depending on news and data gathered</w:t>
      </w:r>
      <w:r>
        <w:t xml:space="preserve">. </w:t>
      </w:r>
    </w:p>
    <w:p w:rsidR="00F74933" w:rsidRPr="00450DBF" w:rsidRDefault="00F74933" w:rsidP="00450D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future research, the Nigerian News Headline dataset can be used for further study such as Sentiment Analysis, Emotion Classification, Misclassification of News Headlines, Fake news Detection or Mis-Information, Classification of individual categories for example sports and exploring the different types of sports we may have, </w:t>
      </w:r>
      <w:r w:rsidRPr="00484E6D">
        <w:rPr>
          <w:rFonts w:ascii="Times New Roman" w:hAnsi="Times New Roman" w:cs="Times New Roman"/>
          <w:sz w:val="24"/>
          <w:szCs w:val="24"/>
        </w:rPr>
        <w:t xml:space="preserve">and numerous other </w:t>
      </w:r>
      <w:r>
        <w:rPr>
          <w:rFonts w:ascii="Times New Roman" w:hAnsi="Times New Roman" w:cs="Times New Roman"/>
          <w:sz w:val="24"/>
          <w:szCs w:val="24"/>
        </w:rPr>
        <w:t>areas that News headline Classification can be applied to.</w:t>
      </w:r>
    </w:p>
    <w:p w:rsidR="00A611CB" w:rsidRDefault="00A611CB" w:rsidP="00F74933">
      <w:pPr>
        <w:rPr>
          <w:rFonts w:ascii="Times New Roman" w:hAnsi="Times New Roman" w:cs="Times New Roman"/>
          <w:b/>
          <w:sz w:val="24"/>
          <w:szCs w:val="24"/>
        </w:rPr>
      </w:pPr>
    </w:p>
    <w:p w:rsidR="00F74933" w:rsidRDefault="00F74933" w:rsidP="00F74933">
      <w:pPr>
        <w:rPr>
          <w:rFonts w:ascii="Times New Roman" w:hAnsi="Times New Roman" w:cs="Times New Roman"/>
          <w:b/>
          <w:sz w:val="24"/>
          <w:szCs w:val="24"/>
        </w:rPr>
      </w:pPr>
      <w:r>
        <w:rPr>
          <w:rFonts w:ascii="Times New Roman" w:hAnsi="Times New Roman" w:cs="Times New Roman"/>
          <w:b/>
          <w:sz w:val="24"/>
          <w:szCs w:val="24"/>
        </w:rPr>
        <w:t>5.3</w:t>
      </w:r>
      <w:r>
        <w:rPr>
          <w:rFonts w:ascii="Times New Roman" w:hAnsi="Times New Roman" w:cs="Times New Roman"/>
          <w:b/>
          <w:sz w:val="24"/>
          <w:szCs w:val="24"/>
        </w:rPr>
        <w:tab/>
        <w:t>Limitations of the study</w:t>
      </w:r>
    </w:p>
    <w:p w:rsidR="00F74933" w:rsidRDefault="00F74933" w:rsidP="00F74933">
      <w:pPr>
        <w:spacing w:line="360" w:lineRule="auto"/>
        <w:jc w:val="both"/>
        <w:rPr>
          <w:rFonts w:ascii="Times New Roman" w:hAnsi="Times New Roman" w:cs="Times New Roman"/>
          <w:sz w:val="24"/>
          <w:szCs w:val="24"/>
        </w:rPr>
      </w:pPr>
      <w:r w:rsidRPr="00D41E5A">
        <w:rPr>
          <w:rFonts w:ascii="Times New Roman" w:hAnsi="Times New Roman" w:cs="Times New Roman"/>
          <w:sz w:val="24"/>
          <w:szCs w:val="24"/>
        </w:rPr>
        <w:t xml:space="preserve">As there are no existing dataset for Nigerian News Headlines, the dataset was gathered, sorted and annotated into their various categories manually. As a result, </w:t>
      </w:r>
      <w:r>
        <w:rPr>
          <w:rFonts w:ascii="Times New Roman" w:hAnsi="Times New Roman" w:cs="Times New Roman"/>
          <w:sz w:val="24"/>
          <w:szCs w:val="24"/>
        </w:rPr>
        <w:t xml:space="preserve">the list of categories became too much and due to this, </w:t>
      </w:r>
      <w:r w:rsidRPr="00D41E5A">
        <w:rPr>
          <w:rFonts w:ascii="Times New Roman" w:hAnsi="Times New Roman" w:cs="Times New Roman"/>
          <w:sz w:val="24"/>
          <w:szCs w:val="24"/>
        </w:rPr>
        <w:t xml:space="preserve">the accuracy of the machine learning algorithms was very poor. In other to correct this, </w:t>
      </w:r>
      <w:r>
        <w:rPr>
          <w:rFonts w:ascii="Times New Roman" w:hAnsi="Times New Roman" w:cs="Times New Roman"/>
          <w:sz w:val="24"/>
          <w:szCs w:val="24"/>
        </w:rPr>
        <w:t xml:space="preserve">the works of </w:t>
      </w:r>
      <w:r w:rsidRPr="00F85991">
        <w:rPr>
          <w:rFonts w:ascii="Times New Roman" w:hAnsi="Times New Roman" w:cs="Times New Roman"/>
          <w:sz w:val="24"/>
          <w:szCs w:val="24"/>
        </w:rPr>
        <w:t>Muhammad Badruddin Khan (2021) on Urdu News Classification using Application of Machine Learning Algorithms on News Headline, Nabamita</w:t>
      </w:r>
      <w:r w:rsidRPr="00F85991">
        <w:rPr>
          <w:rFonts w:ascii="Times New Roman" w:hAnsi="Times New Roman" w:cs="Times New Roman"/>
          <w:i/>
          <w:sz w:val="24"/>
          <w:szCs w:val="24"/>
        </w:rPr>
        <w:t>et al</w:t>
      </w:r>
      <w:r w:rsidRPr="00F85991">
        <w:rPr>
          <w:rFonts w:ascii="Times New Roman" w:hAnsi="Times New Roman" w:cs="Times New Roman"/>
          <w:sz w:val="24"/>
          <w:szCs w:val="24"/>
        </w:rPr>
        <w:t>, (2020) on A Comparative Analysis Of News Categorization Using Machine Learning Approaches, Gurmeet and Karan (2016)</w:t>
      </w:r>
      <w:r>
        <w:rPr>
          <w:rFonts w:ascii="Times New Roman" w:hAnsi="Times New Roman" w:cs="Times New Roman"/>
          <w:sz w:val="24"/>
          <w:szCs w:val="24"/>
        </w:rPr>
        <w:t>and</w:t>
      </w:r>
      <w:r w:rsidRPr="00F85991">
        <w:rPr>
          <w:rFonts w:ascii="Times New Roman" w:hAnsi="Times New Roman" w:cs="Times New Roman"/>
          <w:sz w:val="24"/>
          <w:szCs w:val="24"/>
        </w:rPr>
        <w:t xml:space="preserve">  Mark W. Pope (2007) on Automatic Classification of Online News Headlines on News Classification using Neural Networkswere</w:t>
      </w:r>
      <w:r w:rsidRPr="00D41E5A">
        <w:rPr>
          <w:rFonts w:ascii="Times New Roman" w:hAnsi="Times New Roman" w:cs="Times New Roman"/>
          <w:sz w:val="24"/>
          <w:szCs w:val="24"/>
        </w:rPr>
        <w:t>reviewed</w:t>
      </w:r>
      <w:r>
        <w:rPr>
          <w:rFonts w:ascii="Times New Roman" w:hAnsi="Times New Roman" w:cs="Times New Roman"/>
          <w:sz w:val="24"/>
          <w:szCs w:val="24"/>
        </w:rPr>
        <w:t xml:space="preserve">.Ten </w:t>
      </w:r>
      <w:r w:rsidRPr="00D41E5A">
        <w:rPr>
          <w:rFonts w:ascii="Times New Roman" w:hAnsi="Times New Roman" w:cs="Times New Roman"/>
          <w:sz w:val="24"/>
          <w:szCs w:val="24"/>
        </w:rPr>
        <w:t>most common categories that have also been used by these researchers</w:t>
      </w:r>
      <w:r>
        <w:rPr>
          <w:rFonts w:ascii="Times New Roman" w:hAnsi="Times New Roman" w:cs="Times New Roman"/>
          <w:sz w:val="24"/>
          <w:szCs w:val="24"/>
        </w:rPr>
        <w:t xml:space="preserve"> was used</w:t>
      </w:r>
      <w:r w:rsidRPr="00D41E5A">
        <w:rPr>
          <w:rFonts w:ascii="Times New Roman" w:hAnsi="Times New Roman" w:cs="Times New Roman"/>
          <w:sz w:val="24"/>
          <w:szCs w:val="24"/>
        </w:rPr>
        <w:t xml:space="preserve"> for the evaluation process.</w:t>
      </w:r>
      <w:r>
        <w:rPr>
          <w:rFonts w:ascii="Times New Roman" w:hAnsi="Times New Roman" w:cs="Times New Roman"/>
          <w:sz w:val="24"/>
          <w:szCs w:val="24"/>
        </w:rPr>
        <w:t xml:space="preserve"> These categories include; </w:t>
      </w:r>
      <w:r w:rsidRPr="007E541F">
        <w:rPr>
          <w:rFonts w:ascii="Times New Roman" w:hAnsi="Times New Roman" w:cs="Times New Roman"/>
          <w:color w:val="212121"/>
          <w:sz w:val="24"/>
          <w:szCs w:val="24"/>
          <w:shd w:val="clear" w:color="auto" w:fill="FFFFFF"/>
        </w:rPr>
        <w:t>Health</w:t>
      </w:r>
      <w:r>
        <w:rPr>
          <w:rFonts w:ascii="Times New Roman" w:hAnsi="Times New Roman" w:cs="Times New Roman"/>
          <w:color w:val="212121"/>
          <w:sz w:val="24"/>
          <w:szCs w:val="24"/>
          <w:shd w:val="clear" w:color="auto" w:fill="FFFFFF"/>
        </w:rPr>
        <w:t>, A</w:t>
      </w:r>
      <w:r w:rsidRPr="007E541F">
        <w:rPr>
          <w:rFonts w:ascii="Times New Roman" w:hAnsi="Times New Roman" w:cs="Times New Roman"/>
          <w:color w:val="212121"/>
          <w:sz w:val="24"/>
          <w:szCs w:val="24"/>
          <w:shd w:val="clear" w:color="auto" w:fill="FFFFFF"/>
        </w:rPr>
        <w:t>dministration&amp;government</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Sports</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Politics</w:t>
      </w:r>
      <w:r>
        <w:rPr>
          <w:rFonts w:ascii="Times New Roman" w:hAnsi="Times New Roman" w:cs="Times New Roman"/>
          <w:color w:val="212121"/>
          <w:sz w:val="24"/>
          <w:szCs w:val="24"/>
          <w:shd w:val="clear" w:color="auto" w:fill="FFFFFF"/>
        </w:rPr>
        <w:t>, F</w:t>
      </w:r>
      <w:r w:rsidRPr="007E541F">
        <w:rPr>
          <w:rFonts w:ascii="Times New Roman" w:hAnsi="Times New Roman" w:cs="Times New Roman"/>
          <w:color w:val="212121"/>
          <w:sz w:val="24"/>
          <w:szCs w:val="24"/>
          <w:shd w:val="clear" w:color="auto" w:fill="FFFFFF"/>
        </w:rPr>
        <w:t>inance&amp;economy</w:t>
      </w:r>
      <w:r>
        <w:rPr>
          <w:rFonts w:ascii="Times New Roman" w:hAnsi="Times New Roman" w:cs="Times New Roman"/>
          <w:color w:val="212121"/>
          <w:sz w:val="24"/>
          <w:szCs w:val="24"/>
          <w:shd w:val="clear" w:color="auto" w:fill="FFFFFF"/>
        </w:rPr>
        <w:t>, E</w:t>
      </w:r>
      <w:r w:rsidRPr="007E541F">
        <w:rPr>
          <w:rFonts w:ascii="Times New Roman" w:hAnsi="Times New Roman" w:cs="Times New Roman"/>
          <w:color w:val="212121"/>
          <w:sz w:val="24"/>
          <w:szCs w:val="24"/>
          <w:shd w:val="clear" w:color="auto" w:fill="FFFFFF"/>
        </w:rPr>
        <w:t>ducation</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Religion</w:t>
      </w:r>
      <w:r>
        <w:rPr>
          <w:rFonts w:ascii="Times New Roman" w:hAnsi="Times New Roman" w:cs="Times New Roman"/>
          <w:color w:val="212121"/>
          <w:sz w:val="24"/>
          <w:szCs w:val="24"/>
          <w:shd w:val="clear" w:color="auto" w:fill="FFFFFF"/>
        </w:rPr>
        <w:t>, E</w:t>
      </w:r>
      <w:r w:rsidRPr="007E541F">
        <w:rPr>
          <w:rFonts w:ascii="Times New Roman" w:hAnsi="Times New Roman" w:cs="Times New Roman"/>
          <w:color w:val="212121"/>
          <w:sz w:val="24"/>
          <w:szCs w:val="24"/>
          <w:shd w:val="clear" w:color="auto" w:fill="FFFFFF"/>
        </w:rPr>
        <w:t>ntertainment</w:t>
      </w:r>
      <w:r>
        <w:rPr>
          <w:rFonts w:ascii="Times New Roman" w:hAnsi="Times New Roman" w:cs="Times New Roman"/>
          <w:color w:val="212121"/>
          <w:sz w:val="24"/>
          <w:szCs w:val="24"/>
          <w:shd w:val="clear" w:color="auto" w:fill="FFFFFF"/>
        </w:rPr>
        <w:t xml:space="preserve">, </w:t>
      </w:r>
      <w:r w:rsidRPr="007E541F">
        <w:rPr>
          <w:rFonts w:ascii="Times New Roman" w:hAnsi="Times New Roman" w:cs="Times New Roman"/>
          <w:color w:val="212121"/>
          <w:sz w:val="24"/>
          <w:szCs w:val="24"/>
          <w:shd w:val="clear" w:color="auto" w:fill="FFFFFF"/>
        </w:rPr>
        <w:t>Business</w:t>
      </w:r>
      <w:r>
        <w:rPr>
          <w:rFonts w:ascii="Times New Roman" w:hAnsi="Times New Roman" w:cs="Times New Roman"/>
          <w:color w:val="212121"/>
          <w:sz w:val="24"/>
          <w:szCs w:val="24"/>
          <w:shd w:val="clear" w:color="auto" w:fill="FFFFFF"/>
        </w:rPr>
        <w:t>, S</w:t>
      </w:r>
      <w:r w:rsidRPr="007E541F">
        <w:rPr>
          <w:rFonts w:ascii="Times New Roman" w:hAnsi="Times New Roman" w:cs="Times New Roman"/>
          <w:color w:val="212121"/>
          <w:sz w:val="24"/>
          <w:szCs w:val="24"/>
          <w:shd w:val="clear" w:color="auto" w:fill="FFFFFF"/>
        </w:rPr>
        <w:t>cience&amp;technology</w:t>
      </w:r>
      <w:r>
        <w:rPr>
          <w:rFonts w:ascii="Times New Roman" w:hAnsi="Times New Roman" w:cs="Times New Roman"/>
          <w:color w:val="212121"/>
          <w:sz w:val="24"/>
          <w:szCs w:val="24"/>
          <w:shd w:val="clear" w:color="auto" w:fill="FFFFFF"/>
        </w:rPr>
        <w:t xml:space="preserve">. </w:t>
      </w:r>
    </w:p>
    <w:p w:rsidR="00F74933" w:rsidRPr="00484E6D" w:rsidRDefault="00F74933" w:rsidP="00F74933">
      <w:pPr>
        <w:spacing w:line="360" w:lineRule="auto"/>
        <w:jc w:val="both"/>
        <w:rPr>
          <w:rFonts w:ascii="Times New Roman" w:hAnsi="Times New Roman" w:cs="Times New Roman"/>
          <w:sz w:val="24"/>
          <w:szCs w:val="24"/>
        </w:rPr>
      </w:pPr>
    </w:p>
    <w:p w:rsidR="00F74933" w:rsidRDefault="00F74933" w:rsidP="001714AF">
      <w:pPr>
        <w:spacing w:line="360" w:lineRule="auto"/>
        <w:jc w:val="both"/>
        <w:rPr>
          <w:rFonts w:ascii="Times New Roman" w:hAnsi="Times New Roman" w:cs="Times New Roman"/>
          <w:b/>
          <w:sz w:val="24"/>
          <w:szCs w:val="24"/>
        </w:rPr>
      </w:pPr>
    </w:p>
    <w:p w:rsidR="00373386" w:rsidRDefault="00373386" w:rsidP="00373386">
      <w:pPr>
        <w:rPr>
          <w:rFonts w:ascii="Times New Roman" w:hAnsi="Times New Roman" w:cs="Times New Roman"/>
          <w:b/>
          <w:sz w:val="24"/>
          <w:szCs w:val="24"/>
        </w:rPr>
      </w:pPr>
    </w:p>
    <w:p w:rsidR="002D7B31" w:rsidRDefault="002D7B31" w:rsidP="00D82AC5">
      <w:pPr>
        <w:spacing w:line="360" w:lineRule="auto"/>
        <w:jc w:val="both"/>
        <w:rPr>
          <w:rFonts w:ascii="Times New Roman" w:hAnsi="Times New Roman" w:cs="Times New Roman"/>
          <w:b/>
          <w:bCs/>
          <w:color w:val="000000" w:themeColor="text1"/>
          <w:sz w:val="24"/>
          <w:szCs w:val="24"/>
        </w:rPr>
      </w:pPr>
    </w:p>
    <w:p w:rsidR="00D82AC5" w:rsidRDefault="00D82AC5" w:rsidP="00D82AC5">
      <w:pPr>
        <w:spacing w:line="360" w:lineRule="auto"/>
        <w:ind w:left="-990"/>
        <w:rPr>
          <w:color w:val="000000" w:themeColor="text1"/>
          <w:sz w:val="24"/>
          <w:szCs w:val="24"/>
        </w:rPr>
      </w:pPr>
    </w:p>
    <w:p w:rsidR="00D82AC5" w:rsidRDefault="00D82AC5" w:rsidP="00D82AC5">
      <w:pPr>
        <w:pStyle w:val="Default"/>
        <w:spacing w:line="360" w:lineRule="auto"/>
        <w:jc w:val="both"/>
      </w:pPr>
    </w:p>
    <w:p w:rsidR="00D82AC5" w:rsidRPr="00682CD8" w:rsidRDefault="00D82AC5" w:rsidP="00682CD8">
      <w:pPr>
        <w:spacing w:after="160" w:line="360" w:lineRule="auto"/>
        <w:rPr>
          <w:rFonts w:ascii="Times New Roman" w:hAnsi="Times New Roman" w:cs="Times New Roman"/>
          <w:color w:val="000000"/>
          <w:sz w:val="24"/>
          <w:szCs w:val="24"/>
        </w:rPr>
      </w:pPr>
    </w:p>
    <w:sectPr w:rsidR="00D82AC5" w:rsidRPr="00682CD8" w:rsidSect="004277A2">
      <w:footerReference w:type="default" r:id="rId27"/>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600B" w:rsidRDefault="0099600B" w:rsidP="004277A2">
      <w:pPr>
        <w:spacing w:after="0" w:line="240" w:lineRule="auto"/>
      </w:pPr>
      <w:r>
        <w:separator/>
      </w:r>
    </w:p>
  </w:endnote>
  <w:endnote w:type="continuationSeparator" w:id="1">
    <w:p w:rsidR="0099600B" w:rsidRDefault="0099600B" w:rsidP="004277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altName w:val="Times New Roman"/>
    <w:charset w:val="00"/>
    <w:family w:val="roman"/>
    <w:pitch w:val="default"/>
    <w:sig w:usb0="00000000" w:usb1="00000000" w:usb2="00000000" w:usb3="00000000" w:csb0="00000000" w:csb1="00000000"/>
  </w:font>
  <w:font w:name="CIDFont+F1">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3C3" w:rsidRDefault="000503C3">
    <w:pPr>
      <w:pStyle w:val="Footer"/>
    </w:pPr>
    <w:r>
      <w:tab/>
    </w:r>
    <w:fldSimple w:instr=" PAGE   \* MERGEFORMAT ">
      <w:r w:rsidR="002312ED">
        <w:rPr>
          <w:noProof/>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600B" w:rsidRDefault="0099600B" w:rsidP="004277A2">
      <w:pPr>
        <w:spacing w:after="0" w:line="240" w:lineRule="auto"/>
      </w:pPr>
      <w:r>
        <w:separator/>
      </w:r>
    </w:p>
  </w:footnote>
  <w:footnote w:type="continuationSeparator" w:id="1">
    <w:p w:rsidR="0099600B" w:rsidRDefault="0099600B" w:rsidP="004277A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E7F4EB5"/>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000002"/>
    <w:multiLevelType w:val="multilevel"/>
    <w:tmpl w:val="10373B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3"/>
    <w:multiLevelType w:val="multilevel"/>
    <w:tmpl w:val="2EC914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4"/>
    <w:multiLevelType w:val="multilevel"/>
    <w:tmpl w:val="6C5E1F4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0000005"/>
    <w:multiLevelType w:val="multilevel"/>
    <w:tmpl w:val="787571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5F6D58"/>
    <w:multiLevelType w:val="hybridMultilevel"/>
    <w:tmpl w:val="A348802A"/>
    <w:lvl w:ilvl="0" w:tplc="3066321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E47DE"/>
    <w:multiLevelType w:val="hybridMultilevel"/>
    <w:tmpl w:val="C052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B81346"/>
    <w:multiLevelType w:val="hybridMultilevel"/>
    <w:tmpl w:val="4B3A4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DD83A99"/>
    <w:multiLevelType w:val="hybridMultilevel"/>
    <w:tmpl w:val="64E08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E2F4468"/>
    <w:multiLevelType w:val="multilevel"/>
    <w:tmpl w:val="1E24A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45C4FAF"/>
    <w:multiLevelType w:val="hybridMultilevel"/>
    <w:tmpl w:val="600E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1A16DA"/>
    <w:multiLevelType w:val="multilevel"/>
    <w:tmpl w:val="D54C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F43802"/>
    <w:multiLevelType w:val="hybridMultilevel"/>
    <w:tmpl w:val="ABFA0C6A"/>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3">
    <w:nsid w:val="1FE72664"/>
    <w:multiLevelType w:val="hybridMultilevel"/>
    <w:tmpl w:val="5CDA8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C4042D"/>
    <w:multiLevelType w:val="hybridMultilevel"/>
    <w:tmpl w:val="AA7A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24F5D"/>
    <w:multiLevelType w:val="multilevel"/>
    <w:tmpl w:val="B4BE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7E057C"/>
    <w:multiLevelType w:val="hybridMultilevel"/>
    <w:tmpl w:val="0BA29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6367A04"/>
    <w:multiLevelType w:val="hybridMultilevel"/>
    <w:tmpl w:val="788C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6FF0E19"/>
    <w:multiLevelType w:val="hybridMultilevel"/>
    <w:tmpl w:val="0910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4B22C5"/>
    <w:multiLevelType w:val="multilevel"/>
    <w:tmpl w:val="379CE2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5355127"/>
    <w:multiLevelType w:val="hybridMultilevel"/>
    <w:tmpl w:val="27B23F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64D2DE6"/>
    <w:multiLevelType w:val="hybridMultilevel"/>
    <w:tmpl w:val="2044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F52CFB"/>
    <w:multiLevelType w:val="multilevel"/>
    <w:tmpl w:val="9CE2FB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A0008EC"/>
    <w:multiLevelType w:val="multilevel"/>
    <w:tmpl w:val="0496204A"/>
    <w:lvl w:ilvl="0">
      <w:start w:val="1"/>
      <w:numFmt w:val="lowerRoman"/>
      <w:lvlText w:val="%1."/>
      <w:lvlJc w:val="left"/>
      <w:pPr>
        <w:tabs>
          <w:tab w:val="left" w:pos="720"/>
        </w:tabs>
        <w:ind w:left="720" w:hanging="360"/>
      </w:pPr>
      <w:rPr>
        <w:rFonts w:ascii="Times New Roman" w:eastAsia="Calibri" w:hAnsi="Times New Roman" w:cs="Times New Roman"/>
      </w:rPr>
    </w:lvl>
    <w:lvl w:ilvl="1">
      <w:start w:val="1"/>
      <w:numFmt w:val="bullet"/>
      <w:lvlText w:val=""/>
      <w:lvlJc w:val="left"/>
      <w:pPr>
        <w:tabs>
          <w:tab w:val="left" w:pos="1440"/>
        </w:tabs>
        <w:ind w:left="1440" w:hanging="360"/>
      </w:pPr>
      <w:rPr>
        <w:rFonts w:ascii="Wingdings 2" w:hAnsi="Wingdings 2" w:hint="default"/>
      </w:rPr>
    </w:lvl>
    <w:lvl w:ilvl="2">
      <w:start w:val="1"/>
      <w:numFmt w:val="bullet"/>
      <w:lvlText w:val=""/>
      <w:lvlJc w:val="left"/>
      <w:pPr>
        <w:tabs>
          <w:tab w:val="left" w:pos="2160"/>
        </w:tabs>
        <w:ind w:left="2160" w:hanging="360"/>
      </w:pPr>
      <w:rPr>
        <w:rFonts w:ascii="Wingdings 2" w:hAnsi="Wingdings 2" w:hint="default"/>
      </w:rPr>
    </w:lvl>
    <w:lvl w:ilvl="3">
      <w:start w:val="1"/>
      <w:numFmt w:val="bullet"/>
      <w:lvlText w:val=""/>
      <w:lvlJc w:val="left"/>
      <w:pPr>
        <w:tabs>
          <w:tab w:val="left" w:pos="2880"/>
        </w:tabs>
        <w:ind w:left="2880" w:hanging="360"/>
      </w:pPr>
      <w:rPr>
        <w:rFonts w:ascii="Wingdings 2" w:hAnsi="Wingdings 2" w:hint="default"/>
      </w:rPr>
    </w:lvl>
    <w:lvl w:ilvl="4">
      <w:start w:val="1"/>
      <w:numFmt w:val="bullet"/>
      <w:lvlText w:val=""/>
      <w:lvlJc w:val="left"/>
      <w:pPr>
        <w:tabs>
          <w:tab w:val="left" w:pos="3600"/>
        </w:tabs>
        <w:ind w:left="3600" w:hanging="360"/>
      </w:pPr>
      <w:rPr>
        <w:rFonts w:ascii="Wingdings 2" w:hAnsi="Wingdings 2" w:hint="default"/>
      </w:rPr>
    </w:lvl>
    <w:lvl w:ilvl="5">
      <w:start w:val="1"/>
      <w:numFmt w:val="bullet"/>
      <w:lvlText w:val=""/>
      <w:lvlJc w:val="left"/>
      <w:pPr>
        <w:tabs>
          <w:tab w:val="left" w:pos="4320"/>
        </w:tabs>
        <w:ind w:left="4320" w:hanging="360"/>
      </w:pPr>
      <w:rPr>
        <w:rFonts w:ascii="Wingdings 2" w:hAnsi="Wingdings 2" w:hint="default"/>
      </w:rPr>
    </w:lvl>
    <w:lvl w:ilvl="6">
      <w:start w:val="1"/>
      <w:numFmt w:val="bullet"/>
      <w:lvlText w:val=""/>
      <w:lvlJc w:val="left"/>
      <w:pPr>
        <w:tabs>
          <w:tab w:val="left" w:pos="5040"/>
        </w:tabs>
        <w:ind w:left="5040" w:hanging="360"/>
      </w:pPr>
      <w:rPr>
        <w:rFonts w:ascii="Wingdings 2" w:hAnsi="Wingdings 2" w:hint="default"/>
      </w:rPr>
    </w:lvl>
    <w:lvl w:ilvl="7">
      <w:start w:val="1"/>
      <w:numFmt w:val="bullet"/>
      <w:lvlText w:val=""/>
      <w:lvlJc w:val="left"/>
      <w:pPr>
        <w:tabs>
          <w:tab w:val="left" w:pos="5760"/>
        </w:tabs>
        <w:ind w:left="5760" w:hanging="360"/>
      </w:pPr>
      <w:rPr>
        <w:rFonts w:ascii="Wingdings 2" w:hAnsi="Wingdings 2" w:hint="default"/>
      </w:rPr>
    </w:lvl>
    <w:lvl w:ilvl="8">
      <w:start w:val="1"/>
      <w:numFmt w:val="bullet"/>
      <w:lvlText w:val=""/>
      <w:lvlJc w:val="left"/>
      <w:pPr>
        <w:tabs>
          <w:tab w:val="left" w:pos="6480"/>
        </w:tabs>
        <w:ind w:left="6480" w:hanging="360"/>
      </w:pPr>
      <w:rPr>
        <w:rFonts w:ascii="Wingdings 2" w:hAnsi="Wingdings 2" w:hint="default"/>
      </w:rPr>
    </w:lvl>
  </w:abstractNum>
  <w:abstractNum w:abstractNumId="24">
    <w:nsid w:val="5BA931B5"/>
    <w:multiLevelType w:val="hybridMultilevel"/>
    <w:tmpl w:val="5A1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55225"/>
    <w:multiLevelType w:val="multilevel"/>
    <w:tmpl w:val="5E8552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E966365"/>
    <w:multiLevelType w:val="hybridMultilevel"/>
    <w:tmpl w:val="E0DAB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0887B2B"/>
    <w:multiLevelType w:val="multilevel"/>
    <w:tmpl w:val="DA406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4EF741E"/>
    <w:multiLevelType w:val="hybridMultilevel"/>
    <w:tmpl w:val="DA9A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D4F4F"/>
    <w:multiLevelType w:val="hybridMultilevel"/>
    <w:tmpl w:val="C6DC7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516B05"/>
    <w:multiLevelType w:val="hybridMultilevel"/>
    <w:tmpl w:val="E938C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5AE6C4E"/>
    <w:multiLevelType w:val="multilevel"/>
    <w:tmpl w:val="81681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73452FA"/>
    <w:multiLevelType w:val="hybridMultilevel"/>
    <w:tmpl w:val="1DC2E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FE34DB"/>
    <w:multiLevelType w:val="hybridMultilevel"/>
    <w:tmpl w:val="E3363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EB12803"/>
    <w:multiLevelType w:val="hybridMultilevel"/>
    <w:tmpl w:val="903CB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3"/>
  </w:num>
  <w:num w:numId="4">
    <w:abstractNumId w:val="2"/>
  </w:num>
  <w:num w:numId="5">
    <w:abstractNumId w:val="4"/>
  </w:num>
  <w:num w:numId="6">
    <w:abstractNumId w:val="1"/>
  </w:num>
  <w:num w:numId="7">
    <w:abstractNumId w:val="13"/>
  </w:num>
  <w:num w:numId="8">
    <w:abstractNumId w:val="21"/>
  </w:num>
  <w:num w:numId="9">
    <w:abstractNumId w:val="5"/>
  </w:num>
  <w:num w:numId="10">
    <w:abstractNumId w:val="29"/>
  </w:num>
  <w:num w:numId="11">
    <w:abstractNumId w:val="7"/>
  </w:num>
  <w:num w:numId="12">
    <w:abstractNumId w:val="20"/>
  </w:num>
  <w:num w:numId="13">
    <w:abstractNumId w:val="30"/>
  </w:num>
  <w:num w:numId="14">
    <w:abstractNumId w:val="18"/>
  </w:num>
  <w:num w:numId="15">
    <w:abstractNumId w:val="33"/>
  </w:num>
  <w:num w:numId="16">
    <w:abstractNumId w:val="26"/>
  </w:num>
  <w:num w:numId="17">
    <w:abstractNumId w:val="17"/>
  </w:num>
  <w:num w:numId="18">
    <w:abstractNumId w:val="34"/>
  </w:num>
  <w:num w:numId="19">
    <w:abstractNumId w:val="6"/>
  </w:num>
  <w:num w:numId="20">
    <w:abstractNumId w:val="12"/>
  </w:num>
  <w:num w:numId="21">
    <w:abstractNumId w:val="16"/>
  </w:num>
  <w:num w:numId="22">
    <w:abstractNumId w:val="8"/>
  </w:num>
  <w:num w:numId="23">
    <w:abstractNumId w:val="24"/>
  </w:num>
  <w:num w:numId="24">
    <w:abstractNumId w:val="19"/>
  </w:num>
  <w:num w:numId="25">
    <w:abstractNumId w:val="27"/>
  </w:num>
  <w:num w:numId="26">
    <w:abstractNumId w:val="31"/>
  </w:num>
  <w:num w:numId="27">
    <w:abstractNumId w:val="9"/>
  </w:num>
  <w:num w:numId="28">
    <w:abstractNumId w:val="10"/>
  </w:num>
  <w:num w:numId="29">
    <w:abstractNumId w:val="22"/>
  </w:num>
  <w:num w:numId="30">
    <w:abstractNumId w:val="11"/>
  </w:num>
  <w:num w:numId="31">
    <w:abstractNumId w:val="32"/>
  </w:num>
  <w:num w:numId="32">
    <w:abstractNumId w:val="28"/>
  </w:num>
  <w:num w:numId="33">
    <w:abstractNumId w:val="14"/>
  </w:num>
  <w:num w:numId="34">
    <w:abstractNumId w:val="25"/>
  </w:num>
  <w:num w:numId="3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5774"/>
    <w:rsid w:val="000033AF"/>
    <w:rsid w:val="000130AE"/>
    <w:rsid w:val="0001476C"/>
    <w:rsid w:val="00021499"/>
    <w:rsid w:val="00021E53"/>
    <w:rsid w:val="00040048"/>
    <w:rsid w:val="000405A3"/>
    <w:rsid w:val="00041A12"/>
    <w:rsid w:val="00044D5D"/>
    <w:rsid w:val="00050118"/>
    <w:rsid w:val="000503C3"/>
    <w:rsid w:val="00056DFE"/>
    <w:rsid w:val="0007663E"/>
    <w:rsid w:val="00077A19"/>
    <w:rsid w:val="0008259A"/>
    <w:rsid w:val="00085105"/>
    <w:rsid w:val="000879C7"/>
    <w:rsid w:val="00087C55"/>
    <w:rsid w:val="00090116"/>
    <w:rsid w:val="00090CC4"/>
    <w:rsid w:val="000930BB"/>
    <w:rsid w:val="00094813"/>
    <w:rsid w:val="00097CC3"/>
    <w:rsid w:val="000A6583"/>
    <w:rsid w:val="000B234E"/>
    <w:rsid w:val="000B476D"/>
    <w:rsid w:val="000C0C3A"/>
    <w:rsid w:val="000C19ED"/>
    <w:rsid w:val="000D6ACD"/>
    <w:rsid w:val="000E30E7"/>
    <w:rsid w:val="000E740B"/>
    <w:rsid w:val="000F1B68"/>
    <w:rsid w:val="00104F79"/>
    <w:rsid w:val="0010546F"/>
    <w:rsid w:val="00106DA2"/>
    <w:rsid w:val="00111DA9"/>
    <w:rsid w:val="00122493"/>
    <w:rsid w:val="00131C94"/>
    <w:rsid w:val="00132171"/>
    <w:rsid w:val="00134C05"/>
    <w:rsid w:val="00141C16"/>
    <w:rsid w:val="001453BD"/>
    <w:rsid w:val="00150AFB"/>
    <w:rsid w:val="00152652"/>
    <w:rsid w:val="001578D6"/>
    <w:rsid w:val="00157BA2"/>
    <w:rsid w:val="00161E6F"/>
    <w:rsid w:val="0016256C"/>
    <w:rsid w:val="001714AF"/>
    <w:rsid w:val="001767F5"/>
    <w:rsid w:val="00177F47"/>
    <w:rsid w:val="00183A76"/>
    <w:rsid w:val="0018443C"/>
    <w:rsid w:val="00186650"/>
    <w:rsid w:val="001874A4"/>
    <w:rsid w:val="001A15AB"/>
    <w:rsid w:val="001A4264"/>
    <w:rsid w:val="001A4A90"/>
    <w:rsid w:val="001B42B1"/>
    <w:rsid w:val="001B542D"/>
    <w:rsid w:val="001C3007"/>
    <w:rsid w:val="001C3B63"/>
    <w:rsid w:val="001C75D3"/>
    <w:rsid w:val="001D2049"/>
    <w:rsid w:val="001E0AC1"/>
    <w:rsid w:val="001E33E1"/>
    <w:rsid w:val="001E52DD"/>
    <w:rsid w:val="001E5982"/>
    <w:rsid w:val="001F0155"/>
    <w:rsid w:val="001F2079"/>
    <w:rsid w:val="0020007D"/>
    <w:rsid w:val="00200557"/>
    <w:rsid w:val="00201E73"/>
    <w:rsid w:val="00203612"/>
    <w:rsid w:val="002122F6"/>
    <w:rsid w:val="002123EC"/>
    <w:rsid w:val="00215768"/>
    <w:rsid w:val="00215EE0"/>
    <w:rsid w:val="00220449"/>
    <w:rsid w:val="00222A84"/>
    <w:rsid w:val="00226355"/>
    <w:rsid w:val="002312ED"/>
    <w:rsid w:val="002314DF"/>
    <w:rsid w:val="00232256"/>
    <w:rsid w:val="00232910"/>
    <w:rsid w:val="00233044"/>
    <w:rsid w:val="00233478"/>
    <w:rsid w:val="00235BF1"/>
    <w:rsid w:val="00237985"/>
    <w:rsid w:val="00237F3D"/>
    <w:rsid w:val="0024069F"/>
    <w:rsid w:val="00246A9A"/>
    <w:rsid w:val="00260F66"/>
    <w:rsid w:val="00271B51"/>
    <w:rsid w:val="00273D6C"/>
    <w:rsid w:val="002757E0"/>
    <w:rsid w:val="00282DB8"/>
    <w:rsid w:val="00284DEC"/>
    <w:rsid w:val="002870BC"/>
    <w:rsid w:val="00293359"/>
    <w:rsid w:val="00293AB2"/>
    <w:rsid w:val="002954EA"/>
    <w:rsid w:val="002D3F8B"/>
    <w:rsid w:val="002D6839"/>
    <w:rsid w:val="002D7B31"/>
    <w:rsid w:val="002E08F4"/>
    <w:rsid w:val="002E0C59"/>
    <w:rsid w:val="002E6E48"/>
    <w:rsid w:val="00300186"/>
    <w:rsid w:val="00301E7E"/>
    <w:rsid w:val="0031254A"/>
    <w:rsid w:val="0031497D"/>
    <w:rsid w:val="0032162F"/>
    <w:rsid w:val="00325FA5"/>
    <w:rsid w:val="003274CB"/>
    <w:rsid w:val="00336C31"/>
    <w:rsid w:val="00343D00"/>
    <w:rsid w:val="00347EC4"/>
    <w:rsid w:val="00350BA9"/>
    <w:rsid w:val="00354271"/>
    <w:rsid w:val="00355E15"/>
    <w:rsid w:val="00356EAF"/>
    <w:rsid w:val="003615FB"/>
    <w:rsid w:val="003618FC"/>
    <w:rsid w:val="003636DA"/>
    <w:rsid w:val="00370BAF"/>
    <w:rsid w:val="00373386"/>
    <w:rsid w:val="003854D2"/>
    <w:rsid w:val="0039366F"/>
    <w:rsid w:val="00396615"/>
    <w:rsid w:val="003A5F9D"/>
    <w:rsid w:val="003B0555"/>
    <w:rsid w:val="003B28C7"/>
    <w:rsid w:val="003C0396"/>
    <w:rsid w:val="003C223C"/>
    <w:rsid w:val="003C757E"/>
    <w:rsid w:val="003D2D57"/>
    <w:rsid w:val="003D429D"/>
    <w:rsid w:val="003D6829"/>
    <w:rsid w:val="003E119C"/>
    <w:rsid w:val="003E2658"/>
    <w:rsid w:val="003E59E1"/>
    <w:rsid w:val="003E5D6B"/>
    <w:rsid w:val="003E6BB3"/>
    <w:rsid w:val="00404DA3"/>
    <w:rsid w:val="00410194"/>
    <w:rsid w:val="0041440F"/>
    <w:rsid w:val="00421A4E"/>
    <w:rsid w:val="0042426F"/>
    <w:rsid w:val="00426D3C"/>
    <w:rsid w:val="004277A2"/>
    <w:rsid w:val="00431F17"/>
    <w:rsid w:val="004334C4"/>
    <w:rsid w:val="00434946"/>
    <w:rsid w:val="00437E80"/>
    <w:rsid w:val="004405D2"/>
    <w:rsid w:val="0044305A"/>
    <w:rsid w:val="0044461F"/>
    <w:rsid w:val="004464A4"/>
    <w:rsid w:val="00450DBF"/>
    <w:rsid w:val="004573C8"/>
    <w:rsid w:val="004614FD"/>
    <w:rsid w:val="004630A1"/>
    <w:rsid w:val="004705D8"/>
    <w:rsid w:val="00474A10"/>
    <w:rsid w:val="00481824"/>
    <w:rsid w:val="00483F07"/>
    <w:rsid w:val="00494096"/>
    <w:rsid w:val="004B3AF9"/>
    <w:rsid w:val="004B4C0B"/>
    <w:rsid w:val="004C4685"/>
    <w:rsid w:val="004C6E89"/>
    <w:rsid w:val="004D6666"/>
    <w:rsid w:val="004D7493"/>
    <w:rsid w:val="004E23C5"/>
    <w:rsid w:val="004E75FE"/>
    <w:rsid w:val="004F094C"/>
    <w:rsid w:val="004F378E"/>
    <w:rsid w:val="004F6D34"/>
    <w:rsid w:val="00501DEA"/>
    <w:rsid w:val="0050308E"/>
    <w:rsid w:val="00503BA1"/>
    <w:rsid w:val="005046D2"/>
    <w:rsid w:val="00510510"/>
    <w:rsid w:val="00513701"/>
    <w:rsid w:val="00515141"/>
    <w:rsid w:val="00515CD5"/>
    <w:rsid w:val="00520220"/>
    <w:rsid w:val="00522112"/>
    <w:rsid w:val="00523486"/>
    <w:rsid w:val="0052642A"/>
    <w:rsid w:val="00536CB5"/>
    <w:rsid w:val="0054091B"/>
    <w:rsid w:val="00542085"/>
    <w:rsid w:val="0054785F"/>
    <w:rsid w:val="00550CB1"/>
    <w:rsid w:val="00552D56"/>
    <w:rsid w:val="00556CDA"/>
    <w:rsid w:val="00560960"/>
    <w:rsid w:val="005663DF"/>
    <w:rsid w:val="0057680D"/>
    <w:rsid w:val="00581226"/>
    <w:rsid w:val="00590129"/>
    <w:rsid w:val="0059527F"/>
    <w:rsid w:val="00596F69"/>
    <w:rsid w:val="005B174E"/>
    <w:rsid w:val="005B44B4"/>
    <w:rsid w:val="005B5A22"/>
    <w:rsid w:val="005D3318"/>
    <w:rsid w:val="005D7CBE"/>
    <w:rsid w:val="005E1416"/>
    <w:rsid w:val="005E2EDC"/>
    <w:rsid w:val="005E35DD"/>
    <w:rsid w:val="005E3EFB"/>
    <w:rsid w:val="005E4279"/>
    <w:rsid w:val="005E5774"/>
    <w:rsid w:val="005E6286"/>
    <w:rsid w:val="005E7E25"/>
    <w:rsid w:val="005F0C01"/>
    <w:rsid w:val="005F140D"/>
    <w:rsid w:val="005F1CFA"/>
    <w:rsid w:val="005F2EC1"/>
    <w:rsid w:val="005F392A"/>
    <w:rsid w:val="005F6637"/>
    <w:rsid w:val="00601F0B"/>
    <w:rsid w:val="0060468D"/>
    <w:rsid w:val="006054BC"/>
    <w:rsid w:val="00610F93"/>
    <w:rsid w:val="00612282"/>
    <w:rsid w:val="00612716"/>
    <w:rsid w:val="00615687"/>
    <w:rsid w:val="006163B1"/>
    <w:rsid w:val="00617EDC"/>
    <w:rsid w:val="00620DC2"/>
    <w:rsid w:val="00621E70"/>
    <w:rsid w:val="006262E6"/>
    <w:rsid w:val="00627293"/>
    <w:rsid w:val="006313EA"/>
    <w:rsid w:val="006373CC"/>
    <w:rsid w:val="00637675"/>
    <w:rsid w:val="00642FD3"/>
    <w:rsid w:val="0064415A"/>
    <w:rsid w:val="00660054"/>
    <w:rsid w:val="006615A4"/>
    <w:rsid w:val="0066208D"/>
    <w:rsid w:val="00663378"/>
    <w:rsid w:val="00671AF0"/>
    <w:rsid w:val="0067446B"/>
    <w:rsid w:val="00677824"/>
    <w:rsid w:val="006816DF"/>
    <w:rsid w:val="00682CD8"/>
    <w:rsid w:val="0068400C"/>
    <w:rsid w:val="006903DD"/>
    <w:rsid w:val="006907C2"/>
    <w:rsid w:val="00692768"/>
    <w:rsid w:val="00694E61"/>
    <w:rsid w:val="006A3897"/>
    <w:rsid w:val="006B110A"/>
    <w:rsid w:val="006B2B88"/>
    <w:rsid w:val="006B58E4"/>
    <w:rsid w:val="006C0A57"/>
    <w:rsid w:val="006C41AD"/>
    <w:rsid w:val="006C457C"/>
    <w:rsid w:val="006D032C"/>
    <w:rsid w:val="006D1FEE"/>
    <w:rsid w:val="006D4640"/>
    <w:rsid w:val="006D553E"/>
    <w:rsid w:val="006E1BE2"/>
    <w:rsid w:val="006E385E"/>
    <w:rsid w:val="006E485F"/>
    <w:rsid w:val="006E6A74"/>
    <w:rsid w:val="006F230B"/>
    <w:rsid w:val="00705296"/>
    <w:rsid w:val="0072537B"/>
    <w:rsid w:val="0073304A"/>
    <w:rsid w:val="00735462"/>
    <w:rsid w:val="00736C77"/>
    <w:rsid w:val="007374F7"/>
    <w:rsid w:val="00747551"/>
    <w:rsid w:val="00747798"/>
    <w:rsid w:val="0075582D"/>
    <w:rsid w:val="00756A9A"/>
    <w:rsid w:val="0076233B"/>
    <w:rsid w:val="007664F7"/>
    <w:rsid w:val="007677B5"/>
    <w:rsid w:val="00767DC2"/>
    <w:rsid w:val="00770686"/>
    <w:rsid w:val="00775BEA"/>
    <w:rsid w:val="00783AEA"/>
    <w:rsid w:val="00787E13"/>
    <w:rsid w:val="007916F7"/>
    <w:rsid w:val="007944E5"/>
    <w:rsid w:val="00797F62"/>
    <w:rsid w:val="007A107A"/>
    <w:rsid w:val="007A5824"/>
    <w:rsid w:val="007A695E"/>
    <w:rsid w:val="007B2D9C"/>
    <w:rsid w:val="007B2F46"/>
    <w:rsid w:val="007C0F8A"/>
    <w:rsid w:val="007D121A"/>
    <w:rsid w:val="007D1D26"/>
    <w:rsid w:val="007D68DD"/>
    <w:rsid w:val="007E76DB"/>
    <w:rsid w:val="007E7BC3"/>
    <w:rsid w:val="007F0307"/>
    <w:rsid w:val="007F0A43"/>
    <w:rsid w:val="007F6DFF"/>
    <w:rsid w:val="00801D3C"/>
    <w:rsid w:val="008045F5"/>
    <w:rsid w:val="00805012"/>
    <w:rsid w:val="0081346E"/>
    <w:rsid w:val="00813558"/>
    <w:rsid w:val="008145F3"/>
    <w:rsid w:val="0082316D"/>
    <w:rsid w:val="00830622"/>
    <w:rsid w:val="008328AB"/>
    <w:rsid w:val="00836C72"/>
    <w:rsid w:val="00843C47"/>
    <w:rsid w:val="00844C52"/>
    <w:rsid w:val="00852198"/>
    <w:rsid w:val="00857356"/>
    <w:rsid w:val="008631C6"/>
    <w:rsid w:val="00863DB4"/>
    <w:rsid w:val="00885D8B"/>
    <w:rsid w:val="00887DE5"/>
    <w:rsid w:val="0089190D"/>
    <w:rsid w:val="00892A4B"/>
    <w:rsid w:val="0089702D"/>
    <w:rsid w:val="008A1A5A"/>
    <w:rsid w:val="008A28A8"/>
    <w:rsid w:val="008A5D3A"/>
    <w:rsid w:val="008B32B2"/>
    <w:rsid w:val="008B7107"/>
    <w:rsid w:val="008C584D"/>
    <w:rsid w:val="008C63AA"/>
    <w:rsid w:val="008C6983"/>
    <w:rsid w:val="008D05C6"/>
    <w:rsid w:val="008D2BC8"/>
    <w:rsid w:val="008E5382"/>
    <w:rsid w:val="008E6ACC"/>
    <w:rsid w:val="008F0950"/>
    <w:rsid w:val="008F2C5F"/>
    <w:rsid w:val="008F4F70"/>
    <w:rsid w:val="00900861"/>
    <w:rsid w:val="00911043"/>
    <w:rsid w:val="00913009"/>
    <w:rsid w:val="00917343"/>
    <w:rsid w:val="00920E0A"/>
    <w:rsid w:val="00921506"/>
    <w:rsid w:val="009225D9"/>
    <w:rsid w:val="00930091"/>
    <w:rsid w:val="009302C9"/>
    <w:rsid w:val="009351C5"/>
    <w:rsid w:val="00935A1A"/>
    <w:rsid w:val="009376FC"/>
    <w:rsid w:val="00942CE7"/>
    <w:rsid w:val="009529CB"/>
    <w:rsid w:val="00955AD3"/>
    <w:rsid w:val="0096108D"/>
    <w:rsid w:val="0096476A"/>
    <w:rsid w:val="00965C65"/>
    <w:rsid w:val="00966B32"/>
    <w:rsid w:val="0097052D"/>
    <w:rsid w:val="00971C35"/>
    <w:rsid w:val="00977745"/>
    <w:rsid w:val="009815E7"/>
    <w:rsid w:val="00984DC4"/>
    <w:rsid w:val="00986827"/>
    <w:rsid w:val="009940F3"/>
    <w:rsid w:val="00995A6D"/>
    <w:rsid w:val="0099600B"/>
    <w:rsid w:val="00997A6F"/>
    <w:rsid w:val="009A42ED"/>
    <w:rsid w:val="009A65CE"/>
    <w:rsid w:val="009A6804"/>
    <w:rsid w:val="009C1AF1"/>
    <w:rsid w:val="009D0211"/>
    <w:rsid w:val="009D21DC"/>
    <w:rsid w:val="009D5603"/>
    <w:rsid w:val="009D7823"/>
    <w:rsid w:val="009E253E"/>
    <w:rsid w:val="009E2DC1"/>
    <w:rsid w:val="009E4849"/>
    <w:rsid w:val="009E6FAB"/>
    <w:rsid w:val="00A077A1"/>
    <w:rsid w:val="00A11391"/>
    <w:rsid w:val="00A146D2"/>
    <w:rsid w:val="00A15501"/>
    <w:rsid w:val="00A24A8D"/>
    <w:rsid w:val="00A32800"/>
    <w:rsid w:val="00A328C8"/>
    <w:rsid w:val="00A35B2D"/>
    <w:rsid w:val="00A36F89"/>
    <w:rsid w:val="00A41260"/>
    <w:rsid w:val="00A420D9"/>
    <w:rsid w:val="00A42A2E"/>
    <w:rsid w:val="00A44779"/>
    <w:rsid w:val="00A44E78"/>
    <w:rsid w:val="00A4738B"/>
    <w:rsid w:val="00A54E1E"/>
    <w:rsid w:val="00A60278"/>
    <w:rsid w:val="00A611CB"/>
    <w:rsid w:val="00A64021"/>
    <w:rsid w:val="00A71793"/>
    <w:rsid w:val="00A71D84"/>
    <w:rsid w:val="00A761DF"/>
    <w:rsid w:val="00A82803"/>
    <w:rsid w:val="00A83863"/>
    <w:rsid w:val="00A942E8"/>
    <w:rsid w:val="00AA6710"/>
    <w:rsid w:val="00AB2355"/>
    <w:rsid w:val="00AB6F26"/>
    <w:rsid w:val="00AB7743"/>
    <w:rsid w:val="00AC4309"/>
    <w:rsid w:val="00AC7C67"/>
    <w:rsid w:val="00AD06D6"/>
    <w:rsid w:val="00AE241F"/>
    <w:rsid w:val="00AE377D"/>
    <w:rsid w:val="00AF0181"/>
    <w:rsid w:val="00AF20DD"/>
    <w:rsid w:val="00AF5031"/>
    <w:rsid w:val="00AF52D4"/>
    <w:rsid w:val="00AF7E2B"/>
    <w:rsid w:val="00B0084E"/>
    <w:rsid w:val="00B02A58"/>
    <w:rsid w:val="00B15E79"/>
    <w:rsid w:val="00B16511"/>
    <w:rsid w:val="00B17B89"/>
    <w:rsid w:val="00B202B4"/>
    <w:rsid w:val="00B25003"/>
    <w:rsid w:val="00B25665"/>
    <w:rsid w:val="00B26B60"/>
    <w:rsid w:val="00B3375D"/>
    <w:rsid w:val="00B355AC"/>
    <w:rsid w:val="00B50322"/>
    <w:rsid w:val="00B50541"/>
    <w:rsid w:val="00B50CA8"/>
    <w:rsid w:val="00B50CF2"/>
    <w:rsid w:val="00B521D0"/>
    <w:rsid w:val="00B54198"/>
    <w:rsid w:val="00B55B0B"/>
    <w:rsid w:val="00B656DA"/>
    <w:rsid w:val="00B71ABA"/>
    <w:rsid w:val="00B73E73"/>
    <w:rsid w:val="00B75CB2"/>
    <w:rsid w:val="00B768CD"/>
    <w:rsid w:val="00B80A87"/>
    <w:rsid w:val="00B82331"/>
    <w:rsid w:val="00B83F53"/>
    <w:rsid w:val="00B9051C"/>
    <w:rsid w:val="00B92C26"/>
    <w:rsid w:val="00B94940"/>
    <w:rsid w:val="00B95384"/>
    <w:rsid w:val="00B96D04"/>
    <w:rsid w:val="00B973B4"/>
    <w:rsid w:val="00BA0017"/>
    <w:rsid w:val="00BA2468"/>
    <w:rsid w:val="00BA426F"/>
    <w:rsid w:val="00BB29FB"/>
    <w:rsid w:val="00BB52E4"/>
    <w:rsid w:val="00BB629E"/>
    <w:rsid w:val="00BC0EE3"/>
    <w:rsid w:val="00BC38D1"/>
    <w:rsid w:val="00BC449C"/>
    <w:rsid w:val="00BE031B"/>
    <w:rsid w:val="00BE1315"/>
    <w:rsid w:val="00BF1035"/>
    <w:rsid w:val="00BF2440"/>
    <w:rsid w:val="00BF3CEE"/>
    <w:rsid w:val="00C01ED6"/>
    <w:rsid w:val="00C071E5"/>
    <w:rsid w:val="00C108D4"/>
    <w:rsid w:val="00C14788"/>
    <w:rsid w:val="00C20507"/>
    <w:rsid w:val="00C2161E"/>
    <w:rsid w:val="00C277EC"/>
    <w:rsid w:val="00C30695"/>
    <w:rsid w:val="00C327FA"/>
    <w:rsid w:val="00C32A3F"/>
    <w:rsid w:val="00C34112"/>
    <w:rsid w:val="00C42234"/>
    <w:rsid w:val="00C44227"/>
    <w:rsid w:val="00C46BF9"/>
    <w:rsid w:val="00C51B2B"/>
    <w:rsid w:val="00C52222"/>
    <w:rsid w:val="00C5299D"/>
    <w:rsid w:val="00C5521E"/>
    <w:rsid w:val="00C55644"/>
    <w:rsid w:val="00C558BA"/>
    <w:rsid w:val="00C6454D"/>
    <w:rsid w:val="00C64A15"/>
    <w:rsid w:val="00C65E34"/>
    <w:rsid w:val="00C725EA"/>
    <w:rsid w:val="00C8294B"/>
    <w:rsid w:val="00C86326"/>
    <w:rsid w:val="00C87EFC"/>
    <w:rsid w:val="00C926BC"/>
    <w:rsid w:val="00CA2D5C"/>
    <w:rsid w:val="00CA7388"/>
    <w:rsid w:val="00CB5366"/>
    <w:rsid w:val="00CB72E2"/>
    <w:rsid w:val="00CC1B87"/>
    <w:rsid w:val="00CD2298"/>
    <w:rsid w:val="00CD7ED7"/>
    <w:rsid w:val="00CE0132"/>
    <w:rsid w:val="00CE0AFB"/>
    <w:rsid w:val="00CE5915"/>
    <w:rsid w:val="00CE6707"/>
    <w:rsid w:val="00CF0B95"/>
    <w:rsid w:val="00CF6780"/>
    <w:rsid w:val="00CF75C6"/>
    <w:rsid w:val="00D01443"/>
    <w:rsid w:val="00D03D02"/>
    <w:rsid w:val="00D2071B"/>
    <w:rsid w:val="00D21D93"/>
    <w:rsid w:val="00D22BED"/>
    <w:rsid w:val="00D22C23"/>
    <w:rsid w:val="00D3047C"/>
    <w:rsid w:val="00D32B7F"/>
    <w:rsid w:val="00D40063"/>
    <w:rsid w:val="00D4307A"/>
    <w:rsid w:val="00D450FB"/>
    <w:rsid w:val="00D5235C"/>
    <w:rsid w:val="00D6003D"/>
    <w:rsid w:val="00D608A4"/>
    <w:rsid w:val="00D65961"/>
    <w:rsid w:val="00D65F6D"/>
    <w:rsid w:val="00D71753"/>
    <w:rsid w:val="00D72E61"/>
    <w:rsid w:val="00D76658"/>
    <w:rsid w:val="00D775D8"/>
    <w:rsid w:val="00D80DDF"/>
    <w:rsid w:val="00D82AC5"/>
    <w:rsid w:val="00D83196"/>
    <w:rsid w:val="00D856C1"/>
    <w:rsid w:val="00D86141"/>
    <w:rsid w:val="00D874AF"/>
    <w:rsid w:val="00D90D91"/>
    <w:rsid w:val="00D9331B"/>
    <w:rsid w:val="00D94611"/>
    <w:rsid w:val="00D94C11"/>
    <w:rsid w:val="00D96402"/>
    <w:rsid w:val="00D974C8"/>
    <w:rsid w:val="00DA1080"/>
    <w:rsid w:val="00DA29CF"/>
    <w:rsid w:val="00DA2B0B"/>
    <w:rsid w:val="00DA5135"/>
    <w:rsid w:val="00DA6C64"/>
    <w:rsid w:val="00DB4BC0"/>
    <w:rsid w:val="00DB6D12"/>
    <w:rsid w:val="00DD314A"/>
    <w:rsid w:val="00DE60F6"/>
    <w:rsid w:val="00DE7418"/>
    <w:rsid w:val="00DE7ED6"/>
    <w:rsid w:val="00DF0B8C"/>
    <w:rsid w:val="00DF0DD4"/>
    <w:rsid w:val="00DF0F9C"/>
    <w:rsid w:val="00E0054B"/>
    <w:rsid w:val="00E00A08"/>
    <w:rsid w:val="00E058C3"/>
    <w:rsid w:val="00E06E07"/>
    <w:rsid w:val="00E12B0C"/>
    <w:rsid w:val="00E12F17"/>
    <w:rsid w:val="00E13E8D"/>
    <w:rsid w:val="00E1445E"/>
    <w:rsid w:val="00E16CF8"/>
    <w:rsid w:val="00E2002E"/>
    <w:rsid w:val="00E24168"/>
    <w:rsid w:val="00E3507E"/>
    <w:rsid w:val="00E40A1F"/>
    <w:rsid w:val="00E43480"/>
    <w:rsid w:val="00E436AE"/>
    <w:rsid w:val="00E451F1"/>
    <w:rsid w:val="00E46133"/>
    <w:rsid w:val="00E65F37"/>
    <w:rsid w:val="00E710A1"/>
    <w:rsid w:val="00E73BA8"/>
    <w:rsid w:val="00E76BBE"/>
    <w:rsid w:val="00E85201"/>
    <w:rsid w:val="00E917AA"/>
    <w:rsid w:val="00E92F0A"/>
    <w:rsid w:val="00EA3537"/>
    <w:rsid w:val="00EA3F3A"/>
    <w:rsid w:val="00EB08E4"/>
    <w:rsid w:val="00EB16EF"/>
    <w:rsid w:val="00EB2D05"/>
    <w:rsid w:val="00EB5ABD"/>
    <w:rsid w:val="00EB6939"/>
    <w:rsid w:val="00EB7F7E"/>
    <w:rsid w:val="00EC14BC"/>
    <w:rsid w:val="00EC27D4"/>
    <w:rsid w:val="00EC4E0C"/>
    <w:rsid w:val="00ED32AA"/>
    <w:rsid w:val="00ED33A2"/>
    <w:rsid w:val="00ED6AC9"/>
    <w:rsid w:val="00EE6244"/>
    <w:rsid w:val="00EF5879"/>
    <w:rsid w:val="00F051A3"/>
    <w:rsid w:val="00F10CC3"/>
    <w:rsid w:val="00F15BAB"/>
    <w:rsid w:val="00F179AA"/>
    <w:rsid w:val="00F20615"/>
    <w:rsid w:val="00F25D36"/>
    <w:rsid w:val="00F25D4B"/>
    <w:rsid w:val="00F30F7A"/>
    <w:rsid w:val="00F31C83"/>
    <w:rsid w:val="00F325FA"/>
    <w:rsid w:val="00F36376"/>
    <w:rsid w:val="00F369D4"/>
    <w:rsid w:val="00F36D55"/>
    <w:rsid w:val="00F542EC"/>
    <w:rsid w:val="00F62500"/>
    <w:rsid w:val="00F67F8D"/>
    <w:rsid w:val="00F73C71"/>
    <w:rsid w:val="00F74933"/>
    <w:rsid w:val="00F76DF4"/>
    <w:rsid w:val="00F82FDB"/>
    <w:rsid w:val="00FA7D29"/>
    <w:rsid w:val="00FC14EF"/>
    <w:rsid w:val="00FC385F"/>
    <w:rsid w:val="00FC3A01"/>
    <w:rsid w:val="00FC4DC1"/>
    <w:rsid w:val="00FD0A1A"/>
    <w:rsid w:val="00FD48E2"/>
    <w:rsid w:val="00FD4A19"/>
    <w:rsid w:val="00FE2864"/>
    <w:rsid w:val="00FE4D60"/>
    <w:rsid w:val="00FE7C96"/>
    <w:rsid w:val="00FF05F9"/>
    <w:rsid w:val="00FF477E"/>
    <w:rsid w:val="00FF618B"/>
    <w:rsid w:val="00FF639E"/>
    <w:rsid w:val="00FF65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c00000">
      <v:fill color="#c00000"/>
    </o:shapedefaults>
    <o:shapelayout v:ext="edit">
      <o:idmap v:ext="edit" data="1"/>
      <o:rules v:ext="edit">
        <o:r id="V:Rule11" type="connector" idref="#_x0000_s1123"/>
        <o:r id="V:Rule12" type="connector" idref="#AutoShape 17"/>
        <o:r id="V:Rule13" type="connector" idref="#AutoShape 19"/>
        <o:r id="V:Rule14" type="connector" idref="#_x0000_s1120"/>
        <o:r id="V:Rule15" type="connector" idref="#AutoShape 16"/>
        <o:r id="V:Rule16" type="connector" idref="#_x0000_s1119"/>
        <o:r id="V:Rule17" type="connector" idref="#AutoShape 15"/>
        <o:r id="V:Rule18" type="connector" idref="#AutoShape 14"/>
        <o:r id="V:Rule19" type="connector" idref="#AutoShape 18"/>
        <o:r id="V:Rule20" type="connector" idref="#_x0000_s11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30B"/>
    <w:pPr>
      <w:spacing w:after="200" w:line="276" w:lineRule="auto"/>
    </w:pPr>
    <w:rPr>
      <w:sz w:val="22"/>
      <w:szCs w:val="22"/>
    </w:rPr>
  </w:style>
  <w:style w:type="paragraph" w:styleId="Heading2">
    <w:name w:val="heading 2"/>
    <w:basedOn w:val="Normal"/>
    <w:link w:val="Heading2Char"/>
    <w:uiPriority w:val="9"/>
    <w:qFormat/>
    <w:rsid w:val="00E710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B355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6F230B"/>
    <w:pPr>
      <w:spacing w:after="0" w:line="240" w:lineRule="auto"/>
    </w:pPr>
    <w:rPr>
      <w:rFonts w:ascii="Tahoma" w:hAnsi="Tahoma" w:cs="Tahoma"/>
      <w:sz w:val="16"/>
      <w:szCs w:val="16"/>
    </w:rPr>
  </w:style>
  <w:style w:type="paragraph" w:styleId="Footer">
    <w:name w:val="footer"/>
    <w:basedOn w:val="Normal"/>
    <w:link w:val="FooterChar"/>
    <w:uiPriority w:val="99"/>
    <w:rsid w:val="006F230B"/>
    <w:pPr>
      <w:tabs>
        <w:tab w:val="center" w:pos="4680"/>
        <w:tab w:val="right" w:pos="9360"/>
      </w:tabs>
      <w:spacing w:after="0" w:line="240" w:lineRule="auto"/>
    </w:pPr>
  </w:style>
  <w:style w:type="paragraph" w:styleId="Header">
    <w:name w:val="header"/>
    <w:basedOn w:val="Normal"/>
    <w:link w:val="HeaderChar"/>
    <w:uiPriority w:val="99"/>
    <w:qFormat/>
    <w:rsid w:val="006F230B"/>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qFormat/>
    <w:rsid w:val="006F230B"/>
    <w:rPr>
      <w:rFonts w:ascii="Tahoma" w:hAnsi="Tahoma" w:cs="Tahoma"/>
      <w:sz w:val="16"/>
      <w:szCs w:val="16"/>
    </w:rPr>
  </w:style>
  <w:style w:type="paragraph" w:styleId="ListParagraph">
    <w:name w:val="List Paragraph"/>
    <w:basedOn w:val="Normal"/>
    <w:uiPriority w:val="34"/>
    <w:qFormat/>
    <w:rsid w:val="006F230B"/>
    <w:pPr>
      <w:spacing w:after="0" w:line="240" w:lineRule="auto"/>
      <w:ind w:left="720"/>
      <w:contextualSpacing/>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6F230B"/>
  </w:style>
  <w:style w:type="character" w:customStyle="1" w:styleId="FooterChar">
    <w:name w:val="Footer Char"/>
    <w:basedOn w:val="DefaultParagraphFont"/>
    <w:link w:val="Footer"/>
    <w:uiPriority w:val="99"/>
    <w:qFormat/>
    <w:rsid w:val="006F230B"/>
  </w:style>
  <w:style w:type="paragraph" w:styleId="EndnoteText">
    <w:name w:val="endnote text"/>
    <w:basedOn w:val="Normal"/>
    <w:link w:val="EndnoteTextChar"/>
    <w:uiPriority w:val="99"/>
    <w:rsid w:val="006F230B"/>
    <w:pPr>
      <w:spacing w:after="0" w:line="240" w:lineRule="auto"/>
    </w:pPr>
    <w:rPr>
      <w:sz w:val="20"/>
      <w:szCs w:val="20"/>
    </w:rPr>
  </w:style>
  <w:style w:type="character" w:customStyle="1" w:styleId="EndnoteTextChar">
    <w:name w:val="Endnote Text Char"/>
    <w:basedOn w:val="DefaultParagraphFont"/>
    <w:link w:val="EndnoteText"/>
    <w:uiPriority w:val="99"/>
    <w:rsid w:val="006F230B"/>
  </w:style>
  <w:style w:type="character" w:styleId="EndnoteReference">
    <w:name w:val="endnote reference"/>
    <w:basedOn w:val="DefaultParagraphFont"/>
    <w:uiPriority w:val="99"/>
    <w:rsid w:val="006F230B"/>
    <w:rPr>
      <w:vertAlign w:val="superscript"/>
    </w:rPr>
  </w:style>
  <w:style w:type="character" w:styleId="CommentReference">
    <w:name w:val="annotation reference"/>
    <w:basedOn w:val="DefaultParagraphFont"/>
    <w:uiPriority w:val="99"/>
    <w:rsid w:val="006F230B"/>
    <w:rPr>
      <w:sz w:val="16"/>
      <w:szCs w:val="16"/>
    </w:rPr>
  </w:style>
  <w:style w:type="paragraph" w:styleId="CommentText">
    <w:name w:val="annotation text"/>
    <w:basedOn w:val="Normal"/>
    <w:link w:val="CommentTextChar"/>
    <w:uiPriority w:val="99"/>
    <w:rsid w:val="006F230B"/>
    <w:pPr>
      <w:spacing w:line="240" w:lineRule="auto"/>
    </w:pPr>
    <w:rPr>
      <w:sz w:val="20"/>
      <w:szCs w:val="20"/>
    </w:rPr>
  </w:style>
  <w:style w:type="character" w:customStyle="1" w:styleId="CommentTextChar">
    <w:name w:val="Comment Text Char"/>
    <w:basedOn w:val="DefaultParagraphFont"/>
    <w:link w:val="CommentText"/>
    <w:uiPriority w:val="99"/>
    <w:rsid w:val="006F230B"/>
  </w:style>
  <w:style w:type="paragraph" w:styleId="CommentSubject">
    <w:name w:val="annotation subject"/>
    <w:basedOn w:val="CommentText"/>
    <w:next w:val="CommentText"/>
    <w:link w:val="CommentSubjectChar"/>
    <w:uiPriority w:val="99"/>
    <w:rsid w:val="006F230B"/>
    <w:rPr>
      <w:b/>
      <w:bCs/>
    </w:rPr>
  </w:style>
  <w:style w:type="character" w:customStyle="1" w:styleId="CommentSubjectChar">
    <w:name w:val="Comment Subject Char"/>
    <w:basedOn w:val="CommentTextChar"/>
    <w:link w:val="CommentSubject"/>
    <w:uiPriority w:val="99"/>
    <w:rsid w:val="006F230B"/>
    <w:rPr>
      <w:b/>
      <w:bCs/>
    </w:rPr>
  </w:style>
  <w:style w:type="character" w:styleId="PlaceholderText">
    <w:name w:val="Placeholder Text"/>
    <w:basedOn w:val="DefaultParagraphFont"/>
    <w:uiPriority w:val="99"/>
    <w:semiHidden/>
    <w:rsid w:val="007A107A"/>
    <w:rPr>
      <w:color w:val="808080"/>
    </w:rPr>
  </w:style>
  <w:style w:type="character" w:styleId="Strong">
    <w:name w:val="Strong"/>
    <w:basedOn w:val="DefaultParagraphFont"/>
    <w:uiPriority w:val="22"/>
    <w:qFormat/>
    <w:rsid w:val="00930091"/>
    <w:rPr>
      <w:b/>
      <w:bCs/>
    </w:rPr>
  </w:style>
  <w:style w:type="character" w:customStyle="1" w:styleId="Heading2Char">
    <w:name w:val="Heading 2 Char"/>
    <w:basedOn w:val="DefaultParagraphFont"/>
    <w:link w:val="Heading2"/>
    <w:uiPriority w:val="9"/>
    <w:rsid w:val="00E710A1"/>
    <w:rPr>
      <w:rFonts w:ascii="Times New Roman" w:eastAsia="Times New Roman" w:hAnsi="Times New Roman" w:cs="Times New Roman"/>
      <w:b/>
      <w:bCs/>
      <w:sz w:val="36"/>
      <w:szCs w:val="36"/>
    </w:rPr>
  </w:style>
  <w:style w:type="character" w:styleId="Emphasis">
    <w:name w:val="Emphasis"/>
    <w:basedOn w:val="DefaultParagraphFont"/>
    <w:uiPriority w:val="20"/>
    <w:qFormat/>
    <w:rsid w:val="00FC3A01"/>
    <w:rPr>
      <w:i/>
      <w:iCs/>
    </w:rPr>
  </w:style>
  <w:style w:type="character" w:styleId="Hyperlink">
    <w:name w:val="Hyperlink"/>
    <w:basedOn w:val="DefaultParagraphFont"/>
    <w:uiPriority w:val="99"/>
    <w:unhideWhenUsed/>
    <w:rsid w:val="00C071E5"/>
    <w:rPr>
      <w:color w:val="0000FF" w:themeColor="hyperlink"/>
      <w:u w:val="single"/>
    </w:rPr>
  </w:style>
  <w:style w:type="character" w:customStyle="1" w:styleId="topic-highlight">
    <w:name w:val="topic-highlight"/>
    <w:basedOn w:val="DefaultParagraphFont"/>
    <w:rsid w:val="0075582D"/>
  </w:style>
  <w:style w:type="character" w:customStyle="1" w:styleId="apple-converted-space">
    <w:name w:val="apple-converted-space"/>
    <w:basedOn w:val="DefaultParagraphFont"/>
    <w:rsid w:val="0075582D"/>
  </w:style>
  <w:style w:type="character" w:customStyle="1" w:styleId="Heading4Char">
    <w:name w:val="Heading 4 Char"/>
    <w:basedOn w:val="DefaultParagraphFont"/>
    <w:link w:val="Heading4"/>
    <w:uiPriority w:val="9"/>
    <w:semiHidden/>
    <w:rsid w:val="00B355AC"/>
    <w:rPr>
      <w:rFonts w:asciiTheme="majorHAnsi" w:eastAsiaTheme="majorEastAsia" w:hAnsiTheme="majorHAnsi" w:cstheme="majorBidi"/>
      <w:i/>
      <w:iCs/>
      <w:color w:val="365F91" w:themeColor="accent1" w:themeShade="BF"/>
      <w:sz w:val="22"/>
      <w:szCs w:val="22"/>
    </w:rPr>
  </w:style>
  <w:style w:type="paragraph" w:styleId="NormalWeb">
    <w:name w:val="Normal (Web)"/>
    <w:basedOn w:val="Normal"/>
    <w:uiPriority w:val="99"/>
    <w:semiHidden/>
    <w:unhideWhenUsed/>
    <w:rsid w:val="00B355A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65F37"/>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Light1">
    <w:name w:val="Table Grid Light1"/>
    <w:basedOn w:val="TableNormal"/>
    <w:uiPriority w:val="40"/>
    <w:rsid w:val="00C5299D"/>
    <w:pPr>
      <w:spacing w:after="0" w:line="240" w:lineRule="auto"/>
    </w:pPr>
    <w:rPr>
      <w:rFonts w:asciiTheme="minorHAnsi" w:eastAsiaTheme="minorHAnsi" w:hAnsiTheme="minorHAnsi" w:cstheme="minorBid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1">
    <w:name w:val="Normal1"/>
    <w:rsid w:val="00C5299D"/>
    <w:rPr>
      <w:rFonts w:cs="Calibri"/>
      <w:sz w:val="22"/>
      <w:szCs w:val="22"/>
    </w:rPr>
  </w:style>
  <w:style w:type="paragraph" w:customStyle="1" w:styleId="gs">
    <w:name w:val="gs"/>
    <w:basedOn w:val="Normal"/>
    <w:rsid w:val="009D56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73386"/>
    <w:pPr>
      <w:spacing w:after="0" w:line="240" w:lineRule="auto"/>
    </w:pPr>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7404561">
      <w:bodyDiv w:val="1"/>
      <w:marLeft w:val="0"/>
      <w:marRight w:val="0"/>
      <w:marTop w:val="0"/>
      <w:marBottom w:val="0"/>
      <w:divBdr>
        <w:top w:val="none" w:sz="0" w:space="0" w:color="auto"/>
        <w:left w:val="none" w:sz="0" w:space="0" w:color="auto"/>
        <w:bottom w:val="none" w:sz="0" w:space="0" w:color="auto"/>
        <w:right w:val="none" w:sz="0" w:space="0" w:color="auto"/>
      </w:divBdr>
    </w:div>
    <w:div w:id="159272826">
      <w:bodyDiv w:val="1"/>
      <w:marLeft w:val="0"/>
      <w:marRight w:val="0"/>
      <w:marTop w:val="0"/>
      <w:marBottom w:val="0"/>
      <w:divBdr>
        <w:top w:val="none" w:sz="0" w:space="0" w:color="auto"/>
        <w:left w:val="none" w:sz="0" w:space="0" w:color="auto"/>
        <w:bottom w:val="none" w:sz="0" w:space="0" w:color="auto"/>
        <w:right w:val="none" w:sz="0" w:space="0" w:color="auto"/>
      </w:divBdr>
    </w:div>
    <w:div w:id="169373499">
      <w:bodyDiv w:val="1"/>
      <w:marLeft w:val="0"/>
      <w:marRight w:val="0"/>
      <w:marTop w:val="0"/>
      <w:marBottom w:val="0"/>
      <w:divBdr>
        <w:top w:val="none" w:sz="0" w:space="0" w:color="auto"/>
        <w:left w:val="none" w:sz="0" w:space="0" w:color="auto"/>
        <w:bottom w:val="none" w:sz="0" w:space="0" w:color="auto"/>
        <w:right w:val="none" w:sz="0" w:space="0" w:color="auto"/>
      </w:divBdr>
    </w:div>
    <w:div w:id="318388768">
      <w:bodyDiv w:val="1"/>
      <w:marLeft w:val="0"/>
      <w:marRight w:val="0"/>
      <w:marTop w:val="0"/>
      <w:marBottom w:val="0"/>
      <w:divBdr>
        <w:top w:val="none" w:sz="0" w:space="0" w:color="auto"/>
        <w:left w:val="none" w:sz="0" w:space="0" w:color="auto"/>
        <w:bottom w:val="none" w:sz="0" w:space="0" w:color="auto"/>
        <w:right w:val="none" w:sz="0" w:space="0" w:color="auto"/>
      </w:divBdr>
    </w:div>
    <w:div w:id="371727933">
      <w:bodyDiv w:val="1"/>
      <w:marLeft w:val="0"/>
      <w:marRight w:val="0"/>
      <w:marTop w:val="0"/>
      <w:marBottom w:val="0"/>
      <w:divBdr>
        <w:top w:val="none" w:sz="0" w:space="0" w:color="auto"/>
        <w:left w:val="none" w:sz="0" w:space="0" w:color="auto"/>
        <w:bottom w:val="none" w:sz="0" w:space="0" w:color="auto"/>
        <w:right w:val="none" w:sz="0" w:space="0" w:color="auto"/>
      </w:divBdr>
    </w:div>
    <w:div w:id="455149622">
      <w:bodyDiv w:val="1"/>
      <w:marLeft w:val="0"/>
      <w:marRight w:val="0"/>
      <w:marTop w:val="0"/>
      <w:marBottom w:val="0"/>
      <w:divBdr>
        <w:top w:val="none" w:sz="0" w:space="0" w:color="auto"/>
        <w:left w:val="none" w:sz="0" w:space="0" w:color="auto"/>
        <w:bottom w:val="none" w:sz="0" w:space="0" w:color="auto"/>
        <w:right w:val="none" w:sz="0" w:space="0" w:color="auto"/>
      </w:divBdr>
    </w:div>
    <w:div w:id="466171811">
      <w:bodyDiv w:val="1"/>
      <w:marLeft w:val="0"/>
      <w:marRight w:val="0"/>
      <w:marTop w:val="0"/>
      <w:marBottom w:val="0"/>
      <w:divBdr>
        <w:top w:val="none" w:sz="0" w:space="0" w:color="auto"/>
        <w:left w:val="none" w:sz="0" w:space="0" w:color="auto"/>
        <w:bottom w:val="none" w:sz="0" w:space="0" w:color="auto"/>
        <w:right w:val="none" w:sz="0" w:space="0" w:color="auto"/>
      </w:divBdr>
    </w:div>
    <w:div w:id="1331256089">
      <w:bodyDiv w:val="1"/>
      <w:marLeft w:val="0"/>
      <w:marRight w:val="0"/>
      <w:marTop w:val="0"/>
      <w:marBottom w:val="0"/>
      <w:divBdr>
        <w:top w:val="none" w:sz="0" w:space="0" w:color="auto"/>
        <w:left w:val="none" w:sz="0" w:space="0" w:color="auto"/>
        <w:bottom w:val="none" w:sz="0" w:space="0" w:color="auto"/>
        <w:right w:val="none" w:sz="0" w:space="0" w:color="auto"/>
      </w:divBdr>
    </w:div>
    <w:div w:id="1550647491">
      <w:bodyDiv w:val="1"/>
      <w:marLeft w:val="0"/>
      <w:marRight w:val="0"/>
      <w:marTop w:val="0"/>
      <w:marBottom w:val="0"/>
      <w:divBdr>
        <w:top w:val="none" w:sz="0" w:space="0" w:color="auto"/>
        <w:left w:val="none" w:sz="0" w:space="0" w:color="auto"/>
        <w:bottom w:val="none" w:sz="0" w:space="0" w:color="auto"/>
        <w:right w:val="none" w:sz="0" w:space="0" w:color="auto"/>
      </w:divBdr>
    </w:div>
    <w:div w:id="1649087924">
      <w:bodyDiv w:val="1"/>
      <w:marLeft w:val="0"/>
      <w:marRight w:val="0"/>
      <w:marTop w:val="0"/>
      <w:marBottom w:val="0"/>
      <w:divBdr>
        <w:top w:val="none" w:sz="0" w:space="0" w:color="auto"/>
        <w:left w:val="none" w:sz="0" w:space="0" w:color="auto"/>
        <w:bottom w:val="none" w:sz="0" w:space="0" w:color="auto"/>
        <w:right w:val="none" w:sz="0" w:space="0" w:color="auto"/>
      </w:divBdr>
    </w:div>
    <w:div w:id="1946768480">
      <w:bodyDiv w:val="1"/>
      <w:marLeft w:val="0"/>
      <w:marRight w:val="0"/>
      <w:marTop w:val="0"/>
      <w:marBottom w:val="0"/>
      <w:divBdr>
        <w:top w:val="none" w:sz="0" w:space="0" w:color="auto"/>
        <w:left w:val="none" w:sz="0" w:space="0" w:color="auto"/>
        <w:bottom w:val="none" w:sz="0" w:space="0" w:color="auto"/>
        <w:right w:val="none" w:sz="0" w:space="0" w:color="auto"/>
      </w:divBdr>
    </w:div>
    <w:div w:id="2035962214">
      <w:bodyDiv w:val="1"/>
      <w:marLeft w:val="0"/>
      <w:marRight w:val="0"/>
      <w:marTop w:val="0"/>
      <w:marBottom w:val="0"/>
      <w:divBdr>
        <w:top w:val="none" w:sz="0" w:space="0" w:color="auto"/>
        <w:left w:val="none" w:sz="0" w:space="0" w:color="auto"/>
        <w:bottom w:val="none" w:sz="0" w:space="0" w:color="auto"/>
        <w:right w:val="none" w:sz="0" w:space="0" w:color="auto"/>
      </w:divBdr>
    </w:div>
    <w:div w:id="2055232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chemicalstatistician.wordpress.com/2014/05/12/applied-statistics-lesson-of-the-day-type-i-error-false-positive-and-type-2-error-false-negative/" TargetMode="External"/><Relationship Id="rId26"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n.wikipedia.org/wiki/Recall_(information_retrieval)" TargetMode="External"/><Relationship Id="rId25"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hyperlink" Target="https://en.wikipedia.org/wiki/Precision_(information_retrieval)"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logistic-regression-model" TargetMode="External"/><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en.wikipedia.org/wiki/Harmonic_mean"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hemicalstatistician.wordpress.com/2014/05/12/applied-statistics-lesson-of-the-day-type-i-error-false-positive-and-type-2-error-false-negativ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project\BARCHR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HP\Desktop\project\BARCHRT.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1"/>
  <c:chart>
    <c:title>
      <c:tx>
        <c:rich>
          <a:bodyPr/>
          <a:lstStyle/>
          <a:p>
            <a:pPr>
              <a:defRPr sz="1000" b="1">
                <a:solidFill>
                  <a:schemeClr val="bg1"/>
                </a:solidFill>
                <a:latin typeface="Times New Roman" pitchFamily="18" charset="0"/>
                <a:ea typeface="Tahoma" pitchFamily="34" charset="0"/>
                <a:cs typeface="Times New Roman" pitchFamily="18" charset="0"/>
              </a:defRPr>
            </a:pPr>
            <a:r>
              <a:rPr lang="en-US" sz="1000" b="1">
                <a:solidFill>
                  <a:schemeClr val="bg1"/>
                </a:solidFill>
                <a:latin typeface="Times New Roman" pitchFamily="18" charset="0"/>
                <a:ea typeface="Tahoma" pitchFamily="34" charset="0"/>
                <a:cs typeface="Times New Roman" pitchFamily="18" charset="0"/>
              </a:rPr>
              <a:t>Classifiers</a:t>
            </a:r>
          </a:p>
        </c:rich>
      </c:tx>
      <c:layout>
        <c:manualLayout>
          <c:xMode val="edge"/>
          <c:yMode val="edge"/>
          <c:x val="0.85168013089272943"/>
          <c:y val="0.769444523979957"/>
        </c:manualLayout>
      </c:layout>
      <c:spPr>
        <a:noFill/>
      </c:spPr>
    </c:title>
    <c:plotArea>
      <c:layout>
        <c:manualLayout>
          <c:layoutTarget val="inner"/>
          <c:xMode val="edge"/>
          <c:yMode val="edge"/>
          <c:x val="0.15486660200877814"/>
          <c:y val="0.14072106895728942"/>
          <c:w val="0.71917692106668452"/>
          <c:h val="0.61875876879026459"/>
        </c:manualLayout>
      </c:layout>
      <c:barChart>
        <c:barDir val="col"/>
        <c:grouping val="clustered"/>
        <c:ser>
          <c:idx val="0"/>
          <c:order val="0"/>
          <c:tx>
            <c:strRef>
              <c:f>Sheet5!$B$1</c:f>
              <c:strCache>
                <c:ptCount val="1"/>
                <c:pt idx="0">
                  <c:v>Accuracy</c:v>
                </c:pt>
              </c:strCache>
            </c:strRef>
          </c:tx>
          <c:cat>
            <c:strRef>
              <c:f>Sheet5!$A$2:$A$5</c:f>
              <c:strCache>
                <c:ptCount val="4"/>
                <c:pt idx="0">
                  <c:v>NAÏVE BAYES</c:v>
                </c:pt>
                <c:pt idx="1">
                  <c:v>SVM</c:v>
                </c:pt>
                <c:pt idx="2">
                  <c:v>DECISION TREE</c:v>
                </c:pt>
                <c:pt idx="3">
                  <c:v>LOGISTIC REGRESSION</c:v>
                </c:pt>
              </c:strCache>
            </c:strRef>
          </c:cat>
          <c:val>
            <c:numRef>
              <c:f>Sheet5!$B$2:$B$5</c:f>
              <c:numCache>
                <c:formatCode>0%</c:formatCode>
                <c:ptCount val="4"/>
                <c:pt idx="0">
                  <c:v>0.67000000000000082</c:v>
                </c:pt>
                <c:pt idx="1">
                  <c:v>0.8</c:v>
                </c:pt>
                <c:pt idx="2">
                  <c:v>0.73000000000000054</c:v>
                </c:pt>
                <c:pt idx="3">
                  <c:v>0.91</c:v>
                </c:pt>
              </c:numCache>
            </c:numRef>
          </c:val>
          <c:extLst xmlns:c16r2="http://schemas.microsoft.com/office/drawing/2015/06/chart">
            <c:ext xmlns:c16="http://schemas.microsoft.com/office/drawing/2014/chart" uri="{C3380CC4-5D6E-409C-BE32-E72D297353CC}">
              <c16:uniqueId val="{00000000-C4F8-4D37-97AF-9629800402F5}"/>
            </c:ext>
          </c:extLst>
        </c:ser>
        <c:axId val="49817472"/>
        <c:axId val="49819008"/>
      </c:barChart>
      <c:catAx>
        <c:axId val="49817472"/>
        <c:scaling>
          <c:orientation val="minMax"/>
        </c:scaling>
        <c:axPos val="b"/>
        <c:numFmt formatCode="General" sourceLinked="0"/>
        <c:tickLblPos val="nextTo"/>
        <c:crossAx val="49819008"/>
        <c:crosses val="autoZero"/>
        <c:auto val="1"/>
        <c:lblAlgn val="ctr"/>
        <c:lblOffset val="100"/>
      </c:catAx>
      <c:valAx>
        <c:axId val="49819008"/>
        <c:scaling>
          <c:orientation val="minMax"/>
        </c:scaling>
        <c:axPos val="l"/>
        <c:majorGridlines/>
        <c:numFmt formatCode="0%" sourceLinked="1"/>
        <c:tickLblPos val="nextTo"/>
        <c:crossAx val="49817472"/>
        <c:crosses val="autoZero"/>
        <c:crossBetween val="between"/>
      </c:valAx>
    </c:plotArea>
    <c:legend>
      <c:legendPos val="r"/>
      <c:layout>
        <c:manualLayout>
          <c:xMode val="edge"/>
          <c:yMode val="edge"/>
          <c:x val="0"/>
          <c:y val="2.931997136721548E-2"/>
          <c:w val="0.15696522309711342"/>
          <c:h val="7.8537839020122513E-2"/>
        </c:manualLayout>
      </c:layout>
      <c:txPr>
        <a:bodyPr/>
        <a:lstStyle/>
        <a:p>
          <a:pPr>
            <a:defRPr sz="1000" b="1">
              <a:latin typeface="Times New Roman" pitchFamily="18" charset="0"/>
              <a:cs typeface="Times New Roman" pitchFamily="18" charset="0"/>
            </a:defRPr>
          </a:pPr>
          <a:endParaRPr lang="en-US"/>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8816272965879269"/>
          <c:y val="4.5842805214201782E-2"/>
          <c:w val="0.77457240418613915"/>
          <c:h val="0.53724498926270559"/>
        </c:manualLayout>
      </c:layout>
      <c:barChart>
        <c:barDir val="col"/>
        <c:grouping val="stacked"/>
        <c:ser>
          <c:idx val="0"/>
          <c:order val="0"/>
          <c:tx>
            <c:strRef>
              <c:f>Sheet4!$B$1</c:f>
              <c:strCache>
                <c:ptCount val="1"/>
                <c:pt idx="0">
                  <c:v>value</c:v>
                </c:pt>
              </c:strCache>
            </c:strRef>
          </c:tx>
          <c:cat>
            <c:strRef>
              <c:f>Sheet4!$A$2:$A$11</c:f>
              <c:strCache>
                <c:ptCount val="10"/>
                <c:pt idx="0">
                  <c:v>health         </c:v>
                </c:pt>
                <c:pt idx="1">
                  <c:v>administration&amp;government</c:v>
                </c:pt>
                <c:pt idx="2">
                  <c:v>sports </c:v>
                </c:pt>
                <c:pt idx="3">
                  <c:v>politics</c:v>
                </c:pt>
                <c:pt idx="4">
                  <c:v>finance&amp;economy  </c:v>
                </c:pt>
                <c:pt idx="5">
                  <c:v>education  </c:v>
                </c:pt>
                <c:pt idx="6">
                  <c:v>religion</c:v>
                </c:pt>
                <c:pt idx="7">
                  <c:v>entertainment         </c:v>
                </c:pt>
                <c:pt idx="8">
                  <c:v>science&amp;technology</c:v>
                </c:pt>
                <c:pt idx="9">
                  <c:v>business</c:v>
                </c:pt>
              </c:strCache>
            </c:strRef>
          </c:cat>
          <c:val>
            <c:numRef>
              <c:f>Sheet4!$B$2:$B$11</c:f>
              <c:numCache>
                <c:formatCode>General</c:formatCode>
                <c:ptCount val="10"/>
                <c:pt idx="0">
                  <c:v>1146</c:v>
                </c:pt>
                <c:pt idx="1">
                  <c:v>702</c:v>
                </c:pt>
                <c:pt idx="2">
                  <c:v>641</c:v>
                </c:pt>
                <c:pt idx="3">
                  <c:v>463</c:v>
                </c:pt>
                <c:pt idx="4">
                  <c:v>348</c:v>
                </c:pt>
                <c:pt idx="5">
                  <c:v>299</c:v>
                </c:pt>
                <c:pt idx="6">
                  <c:v>85</c:v>
                </c:pt>
                <c:pt idx="7">
                  <c:v>66</c:v>
                </c:pt>
                <c:pt idx="8">
                  <c:v>35</c:v>
                </c:pt>
                <c:pt idx="9">
                  <c:v>44</c:v>
                </c:pt>
              </c:numCache>
            </c:numRef>
          </c:val>
          <c:extLst xmlns:c16r2="http://schemas.microsoft.com/office/drawing/2015/06/chart">
            <c:ext xmlns:c16="http://schemas.microsoft.com/office/drawing/2014/chart" uri="{C3380CC4-5D6E-409C-BE32-E72D297353CC}">
              <c16:uniqueId val="{00000000-1D2B-46BE-93EB-351F0DFBF41B}"/>
            </c:ext>
          </c:extLst>
        </c:ser>
        <c:overlap val="100"/>
        <c:axId val="49826816"/>
        <c:axId val="49836800"/>
      </c:barChart>
      <c:catAx>
        <c:axId val="49826816"/>
        <c:scaling>
          <c:orientation val="minMax"/>
        </c:scaling>
        <c:axPos val="b"/>
        <c:numFmt formatCode="General" sourceLinked="0"/>
        <c:tickLblPos val="nextTo"/>
        <c:crossAx val="49836800"/>
        <c:crosses val="autoZero"/>
        <c:auto val="1"/>
        <c:lblAlgn val="ctr"/>
        <c:lblOffset val="100"/>
      </c:catAx>
      <c:valAx>
        <c:axId val="49836800"/>
        <c:scaling>
          <c:orientation val="minMax"/>
        </c:scaling>
        <c:axPos val="l"/>
        <c:majorGridlines/>
        <c:numFmt formatCode="General" sourceLinked="1"/>
        <c:tickLblPos val="nextTo"/>
        <c:crossAx val="49826816"/>
        <c:crosses val="autoZero"/>
        <c:crossBetween val="between"/>
      </c:valAx>
    </c:plotArea>
    <c:legend>
      <c:legendPos val="r"/>
      <c:layout>
        <c:manualLayout>
          <c:xMode val="edge"/>
          <c:yMode val="edge"/>
          <c:x val="1.0695766322094858E-3"/>
          <c:y val="0.28393372703412084"/>
          <c:w val="0.10838816659545455"/>
          <c:h val="6.8495884037222843E-2"/>
        </c:manualLayout>
      </c:layout>
      <c:txPr>
        <a:bodyPr/>
        <a:lstStyle/>
        <a:p>
          <a:pPr>
            <a:defRPr b="1">
              <a:latin typeface="Times New Roman" pitchFamily="18" charset="0"/>
              <a:ea typeface="Tahoma" pitchFamily="34" charset="0"/>
              <a:cs typeface="Times New Roman" pitchFamily="18" charset="0"/>
            </a:defRPr>
          </a:pPr>
          <a:endParaRPr lang="en-US"/>
        </a:p>
      </c:txPr>
    </c:legend>
    <c:plotVisOnly val="1"/>
    <c:dispBlanksAs val="gap"/>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lineChart>
        <c:grouping val="standard"/>
        <c:ser>
          <c:idx val="0"/>
          <c:order val="0"/>
          <c:tx>
            <c:strRef>
              <c:f>Sheet1!$B$1</c:f>
              <c:strCache>
                <c:ptCount val="1"/>
                <c:pt idx="0">
                  <c:v>rape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4</c:v>
                </c:pt>
                <c:pt idx="1">
                  <c:v>7</c:v>
                </c:pt>
                <c:pt idx="2">
                  <c:v>7</c:v>
                </c:pt>
                <c:pt idx="3">
                  <c:v>5</c:v>
                </c:pt>
                <c:pt idx="4">
                  <c:v>1</c:v>
                </c:pt>
                <c:pt idx="5">
                  <c:v>7</c:v>
                </c:pt>
                <c:pt idx="6">
                  <c:v>13</c:v>
                </c:pt>
                <c:pt idx="7">
                  <c:v>10</c:v>
                </c:pt>
                <c:pt idx="8">
                  <c:v>1</c:v>
                </c:pt>
                <c:pt idx="9">
                  <c:v>12</c:v>
                </c:pt>
                <c:pt idx="10">
                  <c:v>6</c:v>
                </c:pt>
                <c:pt idx="11">
                  <c:v>5</c:v>
                </c:pt>
              </c:numCache>
            </c:numRef>
          </c:val>
          <c:extLst xmlns:c16r2="http://schemas.microsoft.com/office/drawing/2015/06/chart">
            <c:ext xmlns:c16="http://schemas.microsoft.com/office/drawing/2014/chart" uri="{C3380CC4-5D6E-409C-BE32-E72D297353CC}">
              <c16:uniqueId val="{00000000-C3A8-4E74-82C0-006C3A3B8CB8}"/>
            </c:ext>
          </c:extLst>
        </c:ser>
        <c:ser>
          <c:idx val="1"/>
          <c:order val="1"/>
          <c:tx>
            <c:strRef>
              <c:f>Sheet1!$C$1</c:f>
              <c:strCache>
                <c:ptCount val="1"/>
                <c:pt idx="0">
                  <c:v>kidnap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Sheet1!$C$2:$C$13</c:f>
              <c:numCache>
                <c:formatCode>General</c:formatCode>
                <c:ptCount val="12"/>
                <c:pt idx="0">
                  <c:v>18</c:v>
                </c:pt>
                <c:pt idx="1">
                  <c:v>24</c:v>
                </c:pt>
                <c:pt idx="2">
                  <c:v>23</c:v>
                </c:pt>
                <c:pt idx="3">
                  <c:v>18</c:v>
                </c:pt>
                <c:pt idx="4">
                  <c:v>0</c:v>
                </c:pt>
                <c:pt idx="5">
                  <c:v>6</c:v>
                </c:pt>
                <c:pt idx="6">
                  <c:v>1</c:v>
                </c:pt>
                <c:pt idx="7">
                  <c:v>11</c:v>
                </c:pt>
                <c:pt idx="8">
                  <c:v>0</c:v>
                </c:pt>
                <c:pt idx="9">
                  <c:v>7</c:v>
                </c:pt>
                <c:pt idx="10">
                  <c:v>2</c:v>
                </c:pt>
                <c:pt idx="11">
                  <c:v>18</c:v>
                </c:pt>
              </c:numCache>
            </c:numRef>
          </c:val>
          <c:extLst xmlns:c16r2="http://schemas.microsoft.com/office/drawing/2015/06/chart">
            <c:ext xmlns:c16="http://schemas.microsoft.com/office/drawing/2014/chart" uri="{C3380CC4-5D6E-409C-BE32-E72D297353CC}">
              <c16:uniqueId val="{00000001-C3A8-4E74-82C0-006C3A3B8CB8}"/>
            </c:ext>
          </c:extLst>
        </c:ser>
        <c:ser>
          <c:idx val="2"/>
          <c:order val="2"/>
          <c:tx>
            <c:strRef>
              <c:f>Sheet1!$D$1</c:f>
              <c:strCache>
                <c:ptCount val="1"/>
                <c:pt idx="0">
                  <c:v>murder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Sheet1!$D$2:$D$13</c:f>
              <c:numCache>
                <c:formatCode>General</c:formatCode>
                <c:ptCount val="12"/>
                <c:pt idx="0">
                  <c:v>17</c:v>
                </c:pt>
                <c:pt idx="1">
                  <c:v>0</c:v>
                </c:pt>
                <c:pt idx="2">
                  <c:v>26</c:v>
                </c:pt>
                <c:pt idx="3">
                  <c:v>22</c:v>
                </c:pt>
                <c:pt idx="4">
                  <c:v>0</c:v>
                </c:pt>
                <c:pt idx="5">
                  <c:v>10</c:v>
                </c:pt>
                <c:pt idx="6">
                  <c:v>15</c:v>
                </c:pt>
                <c:pt idx="7">
                  <c:v>15</c:v>
                </c:pt>
                <c:pt idx="8">
                  <c:v>0</c:v>
                </c:pt>
                <c:pt idx="9">
                  <c:v>17</c:v>
                </c:pt>
                <c:pt idx="10">
                  <c:v>8</c:v>
                </c:pt>
                <c:pt idx="11">
                  <c:v>12</c:v>
                </c:pt>
              </c:numCache>
            </c:numRef>
          </c:val>
          <c:extLst xmlns:c16r2="http://schemas.microsoft.com/office/drawing/2015/06/chart">
            <c:ext xmlns:c16="http://schemas.microsoft.com/office/drawing/2014/chart" uri="{C3380CC4-5D6E-409C-BE32-E72D297353CC}">
              <c16:uniqueId val="{00000002-C3A8-4E74-82C0-006C3A3B8CB8}"/>
            </c:ext>
          </c:extLst>
        </c:ser>
        <c:ser>
          <c:idx val="3"/>
          <c:order val="3"/>
          <c:tx>
            <c:strRef>
              <c:f>Sheet1!$E$1</c:f>
              <c:strCache>
                <c:ptCount val="1"/>
                <c:pt idx="0">
                  <c:v>crime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Sheet1!$E$2:$E$13</c:f>
              <c:numCache>
                <c:formatCode>General</c:formatCode>
                <c:ptCount val="12"/>
                <c:pt idx="0">
                  <c:v>124</c:v>
                </c:pt>
                <c:pt idx="1">
                  <c:v>192</c:v>
                </c:pt>
                <c:pt idx="2">
                  <c:v>169</c:v>
                </c:pt>
                <c:pt idx="3">
                  <c:v>159</c:v>
                </c:pt>
                <c:pt idx="4">
                  <c:v>132</c:v>
                </c:pt>
                <c:pt idx="5">
                  <c:v>148</c:v>
                </c:pt>
                <c:pt idx="6">
                  <c:v>136</c:v>
                </c:pt>
                <c:pt idx="7">
                  <c:v>75</c:v>
                </c:pt>
                <c:pt idx="8">
                  <c:v>128</c:v>
                </c:pt>
                <c:pt idx="9">
                  <c:v>135</c:v>
                </c:pt>
                <c:pt idx="10">
                  <c:v>129</c:v>
                </c:pt>
                <c:pt idx="11">
                  <c:v>131</c:v>
                </c:pt>
              </c:numCache>
            </c:numRef>
          </c:val>
          <c:extLst xmlns:c16r2="http://schemas.microsoft.com/office/drawing/2015/06/chart">
            <c:ext xmlns:c16="http://schemas.microsoft.com/office/drawing/2014/chart" uri="{C3380CC4-5D6E-409C-BE32-E72D297353CC}">
              <c16:uniqueId val="{00000003-C3A8-4E74-82C0-006C3A3B8CB8}"/>
            </c:ext>
          </c:extLst>
        </c:ser>
        <c:ser>
          <c:idx val="4"/>
          <c:order val="4"/>
          <c:tx>
            <c:strRef>
              <c:f>Sheet1!$F$1</c:f>
              <c:strCache>
                <c:ptCount val="1"/>
                <c:pt idx="0">
                  <c:v>corruption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Sheet1!$F$2:$F$13</c:f>
              <c:numCache>
                <c:formatCode>General</c:formatCode>
                <c:ptCount val="12"/>
                <c:pt idx="0">
                  <c:v>17</c:v>
                </c:pt>
                <c:pt idx="1">
                  <c:v>29</c:v>
                </c:pt>
                <c:pt idx="2">
                  <c:v>39</c:v>
                </c:pt>
                <c:pt idx="3">
                  <c:v>8</c:v>
                </c:pt>
                <c:pt idx="4">
                  <c:v>12</c:v>
                </c:pt>
                <c:pt idx="5">
                  <c:v>18</c:v>
                </c:pt>
                <c:pt idx="6">
                  <c:v>26</c:v>
                </c:pt>
                <c:pt idx="7">
                  <c:v>9</c:v>
                </c:pt>
                <c:pt idx="8">
                  <c:v>14</c:v>
                </c:pt>
                <c:pt idx="9">
                  <c:v>24</c:v>
                </c:pt>
                <c:pt idx="10">
                  <c:v>4</c:v>
                </c:pt>
                <c:pt idx="11">
                  <c:v>14</c:v>
                </c:pt>
              </c:numCache>
            </c:numRef>
          </c:val>
          <c:extLst xmlns:c16r2="http://schemas.microsoft.com/office/drawing/2015/06/chart">
            <c:ext xmlns:c16="http://schemas.microsoft.com/office/drawing/2014/chart" uri="{C3380CC4-5D6E-409C-BE32-E72D297353CC}">
              <c16:uniqueId val="{00000004-C3A8-4E74-82C0-006C3A3B8CB8}"/>
            </c:ext>
          </c:extLst>
        </c:ser>
        <c:ser>
          <c:idx val="5"/>
          <c:order val="5"/>
          <c:tx>
            <c:strRef>
              <c:f>Sheet1!$G$1</c:f>
              <c:strCache>
                <c:ptCount val="1"/>
                <c:pt idx="0">
                  <c:v>death</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Sheet1!$G$2:$G$13</c:f>
              <c:numCache>
                <c:formatCode>General</c:formatCode>
                <c:ptCount val="12"/>
                <c:pt idx="0">
                  <c:v>65</c:v>
                </c:pt>
                <c:pt idx="1">
                  <c:v>75</c:v>
                </c:pt>
                <c:pt idx="2">
                  <c:v>86</c:v>
                </c:pt>
                <c:pt idx="3">
                  <c:v>136</c:v>
                </c:pt>
                <c:pt idx="4">
                  <c:v>38</c:v>
                </c:pt>
                <c:pt idx="5">
                  <c:v>67</c:v>
                </c:pt>
                <c:pt idx="6">
                  <c:v>44</c:v>
                </c:pt>
                <c:pt idx="7">
                  <c:v>41</c:v>
                </c:pt>
                <c:pt idx="8">
                  <c:v>53</c:v>
                </c:pt>
                <c:pt idx="9">
                  <c:v>40</c:v>
                </c:pt>
                <c:pt idx="10">
                  <c:v>22</c:v>
                </c:pt>
                <c:pt idx="11">
                  <c:v>46</c:v>
                </c:pt>
              </c:numCache>
            </c:numRef>
          </c:val>
          <c:extLst xmlns:c16r2="http://schemas.microsoft.com/office/drawing/2015/06/chart">
            <c:ext xmlns:c16="http://schemas.microsoft.com/office/drawing/2014/chart" uri="{C3380CC4-5D6E-409C-BE32-E72D297353CC}">
              <c16:uniqueId val="{00000005-C3A8-4E74-82C0-006C3A3B8CB8}"/>
            </c:ext>
          </c:extLst>
        </c:ser>
        <c:ser>
          <c:idx val="6"/>
          <c:order val="6"/>
          <c:tx>
            <c:strRef>
              <c:f>Sheet1!$H$1</c:f>
              <c:strCache>
                <c:ptCount val="1"/>
                <c:pt idx="0">
                  <c:v>suicide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Sheet1!$H$2:$H$13</c:f>
              <c:numCache>
                <c:formatCode>General</c:formatCode>
                <c:ptCount val="12"/>
                <c:pt idx="0">
                  <c:v>3</c:v>
                </c:pt>
                <c:pt idx="1">
                  <c:v>5</c:v>
                </c:pt>
                <c:pt idx="2">
                  <c:v>3</c:v>
                </c:pt>
                <c:pt idx="3">
                  <c:v>3</c:v>
                </c:pt>
                <c:pt idx="4">
                  <c:v>3</c:v>
                </c:pt>
                <c:pt idx="5">
                  <c:v>4</c:v>
                </c:pt>
                <c:pt idx="6">
                  <c:v>2</c:v>
                </c:pt>
                <c:pt idx="7">
                  <c:v>3</c:v>
                </c:pt>
                <c:pt idx="8">
                  <c:v>4</c:v>
                </c:pt>
                <c:pt idx="9">
                  <c:v>0</c:v>
                </c:pt>
                <c:pt idx="10">
                  <c:v>0</c:v>
                </c:pt>
                <c:pt idx="11">
                  <c:v>1</c:v>
                </c:pt>
              </c:numCache>
            </c:numRef>
          </c:val>
          <c:extLst xmlns:c16r2="http://schemas.microsoft.com/office/drawing/2015/06/chart">
            <c:ext xmlns:c16="http://schemas.microsoft.com/office/drawing/2014/chart" uri="{C3380CC4-5D6E-409C-BE32-E72D297353CC}">
              <c16:uniqueId val="{00000006-C3A8-4E74-82C0-006C3A3B8CB8}"/>
            </c:ext>
          </c:extLst>
        </c:ser>
        <c:ser>
          <c:idx val="7"/>
          <c:order val="7"/>
          <c:tx>
            <c:strRef>
              <c:f>Sheet1!$I$1</c:f>
              <c:strCache>
                <c:ptCount val="1"/>
                <c:pt idx="0">
                  <c:v>disaster</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Sheet1!$I$2:$I$13</c:f>
              <c:numCache>
                <c:formatCode>General</c:formatCode>
                <c:ptCount val="12"/>
                <c:pt idx="0">
                  <c:v>39</c:v>
                </c:pt>
                <c:pt idx="1">
                  <c:v>17</c:v>
                </c:pt>
                <c:pt idx="2">
                  <c:v>30</c:v>
                </c:pt>
                <c:pt idx="3">
                  <c:v>13</c:v>
                </c:pt>
                <c:pt idx="4">
                  <c:v>12</c:v>
                </c:pt>
                <c:pt idx="5">
                  <c:v>5</c:v>
                </c:pt>
                <c:pt idx="6">
                  <c:v>17</c:v>
                </c:pt>
                <c:pt idx="7">
                  <c:v>17</c:v>
                </c:pt>
                <c:pt idx="8">
                  <c:v>10</c:v>
                </c:pt>
                <c:pt idx="9">
                  <c:v>9</c:v>
                </c:pt>
                <c:pt idx="10">
                  <c:v>3</c:v>
                </c:pt>
                <c:pt idx="11">
                  <c:v>7</c:v>
                </c:pt>
              </c:numCache>
            </c:numRef>
          </c:val>
          <c:extLst xmlns:c16r2="http://schemas.microsoft.com/office/drawing/2015/06/chart">
            <c:ext xmlns:c16="http://schemas.microsoft.com/office/drawing/2014/chart" uri="{C3380CC4-5D6E-409C-BE32-E72D297353CC}">
              <c16:uniqueId val="{00000007-C3A8-4E74-82C0-006C3A3B8CB8}"/>
            </c:ext>
          </c:extLst>
        </c:ser>
        <c:ser>
          <c:idx val="8"/>
          <c:order val="8"/>
          <c:tx>
            <c:strRef>
              <c:f>Sheet1!$J$1</c:f>
              <c:strCache>
                <c:ptCount val="1"/>
                <c:pt idx="0">
                  <c:v>pandemic</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GB" sz="900" b="0" i="0" u="none" strike="noStrike" kern="1200" baseline="0">
                    <a:solidFill>
                      <a:schemeClr val="tx1">
                        <a:lumMod val="75000"/>
                        <a:lumOff val="25000"/>
                      </a:schemeClr>
                    </a:solidFill>
                    <a:latin typeface="+mn-lt"/>
                    <a:ea typeface="+mn-ea"/>
                    <a:cs typeface="+mn-cs"/>
                  </a:defRPr>
                </a:pPr>
                <a:endParaRPr lang="en-US"/>
              </a:p>
            </c:txPr>
            <c:dLblPos val="t"/>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january</c:v>
                </c:pt>
                <c:pt idx="1">
                  <c:v>febuary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Sheet1!$J$2:$J$13</c:f>
              <c:numCache>
                <c:formatCode>General</c:formatCode>
                <c:ptCount val="12"/>
                <c:pt idx="0">
                  <c:v>11</c:v>
                </c:pt>
                <c:pt idx="1">
                  <c:v>52</c:v>
                </c:pt>
                <c:pt idx="2">
                  <c:v>396</c:v>
                </c:pt>
                <c:pt idx="3">
                  <c:v>480</c:v>
                </c:pt>
                <c:pt idx="4">
                  <c:v>366</c:v>
                </c:pt>
                <c:pt idx="5">
                  <c:v>213</c:v>
                </c:pt>
                <c:pt idx="6">
                  <c:v>87</c:v>
                </c:pt>
                <c:pt idx="7">
                  <c:v>115</c:v>
                </c:pt>
                <c:pt idx="8">
                  <c:v>94</c:v>
                </c:pt>
                <c:pt idx="9">
                  <c:v>45</c:v>
                </c:pt>
                <c:pt idx="10">
                  <c:v>12</c:v>
                </c:pt>
                <c:pt idx="11">
                  <c:v>67</c:v>
                </c:pt>
              </c:numCache>
            </c:numRef>
          </c:val>
          <c:extLst xmlns:c16r2="http://schemas.microsoft.com/office/drawing/2015/06/chart">
            <c:ext xmlns:c16="http://schemas.microsoft.com/office/drawing/2014/chart" uri="{C3380CC4-5D6E-409C-BE32-E72D297353CC}">
              <c16:uniqueId val="{00000008-C3A8-4E74-82C0-006C3A3B8CB8}"/>
            </c:ext>
          </c:extLst>
        </c:ser>
        <c:dLbls>
          <c:showVal val="1"/>
        </c:dLbls>
        <c:marker val="1"/>
        <c:axId val="121468800"/>
        <c:axId val="121470336"/>
      </c:lineChart>
      <c:catAx>
        <c:axId val="121468800"/>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crossAx val="121470336"/>
        <c:crosses val="autoZero"/>
        <c:auto val="1"/>
        <c:lblAlgn val="ctr"/>
        <c:lblOffset val="100"/>
      </c:catAx>
      <c:valAx>
        <c:axId val="12147033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crossAx val="121468800"/>
        <c:crosses val="autoZero"/>
        <c:crossBetween val="between"/>
      </c:valAx>
      <c:spPr>
        <a:noFill/>
        <a:ln>
          <a:noFill/>
        </a:ln>
        <a:effectLst/>
      </c:spPr>
    </c:plotArea>
    <c:legend>
      <c:legendPos val="b"/>
      <c:legendEntry>
        <c:idx val="8"/>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legendEntry>
      <c:spPr>
        <a:noFill/>
        <a:ln>
          <a:noFill/>
        </a:ln>
        <a:effectLst/>
      </c:spPr>
      <c:txPr>
        <a:bodyPr rot="0" spcFirstLastPara="1" vertOverflow="ellipsis" vert="horz" wrap="square" anchor="ctr" anchorCtr="1"/>
        <a:lstStyle/>
        <a:p>
          <a:pPr>
            <a:defRPr lang="en-GB"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lang="en-GB"/>
      </a:pPr>
      <a:endParaRPr lang="en-US"/>
    </a:p>
  </c:txPr>
  <c:externalData r:id="rId1"/>
</c:chartSpace>
</file>

<file path=word/drawings/drawing1.xml><?xml version="1.0" encoding="utf-8"?>
<c:userShapes xmlns:c="http://schemas.openxmlformats.org/drawingml/2006/chart">
  <cdr:relSizeAnchor xmlns:cdr="http://schemas.openxmlformats.org/drawingml/2006/chartDrawing">
    <cdr:from>
      <cdr:x>0.84346</cdr:x>
      <cdr:y>0.57386</cdr:y>
    </cdr:from>
    <cdr:to>
      <cdr:x>1</cdr:x>
      <cdr:y>0.6875</cdr:y>
    </cdr:to>
    <cdr:sp macro="" textlink="">
      <cdr:nvSpPr>
        <cdr:cNvPr id="2" name="TextBox 1"/>
        <cdr:cNvSpPr txBox="1"/>
      </cdr:nvSpPr>
      <cdr:spPr>
        <a:xfrm xmlns:a="http://schemas.openxmlformats.org/drawingml/2006/main">
          <a:off x="4882099" y="1924051"/>
          <a:ext cx="879702" cy="3810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000" b="1">
              <a:latin typeface="Times New Roman" pitchFamily="18" charset="0"/>
              <a:cs typeface="Times New Roman" pitchFamily="18" charset="0"/>
            </a:rPr>
            <a:t>Categories </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4DC873-660E-45FB-B675-0F08D013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17443</TotalTime>
  <Pages>41</Pages>
  <Words>8187</Words>
  <Characters>46672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HP</cp:lastModifiedBy>
  <cp:revision>285</cp:revision>
  <cp:lastPrinted>2021-09-05T23:10:00Z</cp:lastPrinted>
  <dcterms:created xsi:type="dcterms:W3CDTF">2021-07-20T22:16:00Z</dcterms:created>
  <dcterms:modified xsi:type="dcterms:W3CDTF">2023-10-19T09:07:00Z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